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E622E" w14:textId="77777777" w:rsidR="00ED5E7B" w:rsidRDefault="00511969" w:rsidP="00511969">
      <w:pPr>
        <w:pStyle w:val="Titel"/>
      </w:pPr>
      <w:r>
        <w:t>Fog trælast (carport afd.)</w:t>
      </w:r>
    </w:p>
    <w:p w14:paraId="27395FF8" w14:textId="77777777" w:rsidR="00611612" w:rsidRDefault="00611612" w:rsidP="00511969">
      <w:pPr>
        <w:pStyle w:val="Overskrift1"/>
      </w:pPr>
      <w:r>
        <w:t>In</w:t>
      </w:r>
      <w:r w:rsidR="001E7E91">
        <w:t>d</w:t>
      </w:r>
      <w:r>
        <w:t>ledning</w:t>
      </w:r>
    </w:p>
    <w:p w14:paraId="5F237E3D" w14:textId="77777777" w:rsidR="00611612" w:rsidRDefault="00611612" w:rsidP="00611612">
      <w:r>
        <w:t xml:space="preserve">Denne rapport handler om udviklingen og dokumentationen af software til Fog </w:t>
      </w:r>
      <w:r w:rsidR="004D1DD1">
        <w:t xml:space="preserve">Trælast </w:t>
      </w:r>
      <w:r w:rsidR="00C26624">
        <w:t>og byggecenter</w:t>
      </w:r>
      <w:r>
        <w:t xml:space="preserve"> i Værebro</w:t>
      </w:r>
      <w:r w:rsidR="00C26624">
        <w:t xml:space="preserve"> ved Ølstykke</w:t>
      </w:r>
      <w:r>
        <w:t xml:space="preserve">. </w:t>
      </w:r>
    </w:p>
    <w:p w14:paraId="6FAEDF7F" w14:textId="77777777" w:rsidR="00611612" w:rsidRDefault="00611612" w:rsidP="00611612">
      <w:commentRangeStart w:id="0"/>
      <w:r>
        <w:t>Trælasten har siden midt-90erne brugt software til at beregne priser såvel som styklister til carporte i forskellige mål</w:t>
      </w:r>
      <w:commentRangeEnd w:id="0"/>
      <w:r w:rsidR="00185B9E">
        <w:rPr>
          <w:rStyle w:val="Kommentarhenvisning"/>
        </w:rPr>
        <w:commentReference w:id="0"/>
      </w:r>
      <w:r>
        <w:t xml:space="preserve">. Softwaren er i sin tid udviklet af en medarbejder i virksomheden og fungerer i rimelig udstrækning stadig i dag. </w:t>
      </w:r>
    </w:p>
    <w:p w14:paraId="22C0F636" w14:textId="77777777" w:rsidR="00611612" w:rsidRPr="00611612" w:rsidRDefault="00611612" w:rsidP="00611612">
      <w:r>
        <w:t>Dog er der væsentlige mangler som gør softwaren og brugen heraf sårbar, disse skal derfor afhjælpes med ny software som dokumenteres i denne rapport.</w:t>
      </w:r>
    </w:p>
    <w:p w14:paraId="5FB23ED2" w14:textId="77777777" w:rsidR="00611612" w:rsidRDefault="00611612" w:rsidP="007B1C18">
      <w:pPr>
        <w:pStyle w:val="Overskrift2"/>
      </w:pPr>
      <w:r>
        <w:t>Baggrund</w:t>
      </w:r>
    </w:p>
    <w:p w14:paraId="5420E9E3" w14:textId="77777777" w:rsidR="00C26624" w:rsidRDefault="00C26624" w:rsidP="00611612">
      <w:r>
        <w:t>Fog Trælast og byggecenter i Værebro er en del af Johannes Fog A/S. I trælasten kan man bl.a. købe standard byg-selv-carporte. Disse carporte er designet efter nogle faste mål</w:t>
      </w:r>
      <w:r w:rsidR="00886BA5">
        <w:t xml:space="preserve"> og kan eksempelvis bestilles direkte fra Fog</w:t>
      </w:r>
      <w:del w:id="1" w:author="Claus" w:date="2018-12-13T21:08:00Z">
        <w:r w:rsidR="00886BA5" w:rsidDel="004D1DD1">
          <w:delText>’</w:delText>
        </w:r>
      </w:del>
      <w:r w:rsidR="00886BA5">
        <w:t>s hjemmeside. M</w:t>
      </w:r>
      <w:r>
        <w:t xml:space="preserve">aterialer og byggevejledning kan leveres direkte til kundens adresse. </w:t>
      </w:r>
    </w:p>
    <w:p w14:paraId="0DB97D03" w14:textId="77777777" w:rsidR="00C26624" w:rsidRDefault="00C26624" w:rsidP="00611612">
      <w:r>
        <w:t>Man kan også vælge at designe sin carport med egne mål og øvr</w:t>
      </w:r>
      <w:r w:rsidR="00552589">
        <w:t>ige krav. Disse</w:t>
      </w:r>
      <w:r w:rsidR="00886BA5">
        <w:t xml:space="preserve"> kan ligeledes angives på Fog</w:t>
      </w:r>
      <w:del w:id="2" w:author="Claus" w:date="2018-12-13T21:08:00Z">
        <w:r w:rsidR="00886BA5" w:rsidDel="004D1DD1">
          <w:delText>’</w:delText>
        </w:r>
      </w:del>
      <w:r w:rsidR="00886BA5">
        <w:t>s hjemmeside</w:t>
      </w:r>
      <w:del w:id="3" w:author="Claus" w:date="2018-12-13T14:07:00Z">
        <w:r w:rsidR="00886BA5" w:rsidDel="003B0933">
          <w:delText xml:space="preserve"> i Fog’s eget system</w:delText>
        </w:r>
        <w:r w:rsidR="00552589" w:rsidDel="003B0933">
          <w:delText xml:space="preserve">; </w:delText>
        </w:r>
        <w:r w:rsidR="00886BA5" w:rsidDel="003B0933">
          <w:delText>Quick-byg</w:delText>
        </w:r>
      </w:del>
      <w:r w:rsidR="00886BA5">
        <w:t xml:space="preserve">. </w:t>
      </w:r>
      <w:del w:id="4" w:author="Claus" w:date="2018-12-13T14:07:00Z">
        <w:r w:rsidDel="003B0933">
          <w:delText xml:space="preserve">Disse </w:delText>
        </w:r>
      </w:del>
      <w:ins w:id="5" w:author="Claus" w:date="2018-12-13T14:07:00Z">
        <w:r w:rsidR="003B0933">
          <w:t xml:space="preserve">De </w:t>
        </w:r>
      </w:ins>
      <w:r w:rsidR="00A75109">
        <w:t xml:space="preserve">specialdesignede </w:t>
      </w:r>
      <w:r>
        <w:t xml:space="preserve">carporte leveres på samme måde som standard carportene. </w:t>
      </w:r>
    </w:p>
    <w:p w14:paraId="1FFDA3E0" w14:textId="77777777" w:rsidR="003460E7" w:rsidRDefault="003460E7" w:rsidP="00611612">
      <w:r>
        <w:t>Hvis man designer sin egen carport, sendes dette design til Fog som en forespørgsel</w:t>
      </w:r>
      <w:r w:rsidR="00F52F59">
        <w:t xml:space="preserve"> pr. e</w:t>
      </w:r>
      <w:ins w:id="6" w:author="Claus" w:date="2018-12-13T21:08:00Z">
        <w:r w:rsidR="004D1DD1">
          <w:t>-</w:t>
        </w:r>
      </w:ins>
      <w:r w:rsidR="00F52F59">
        <w:t>mail</w:t>
      </w:r>
      <w:r>
        <w:t>. Hos Fog behandles den og man har oftest en telefonisk dialog med kunden, inden endelig bestilling.</w:t>
      </w:r>
    </w:p>
    <w:p w14:paraId="60847C4C" w14:textId="77777777" w:rsidR="00C26624" w:rsidRDefault="00C26624" w:rsidP="00611612">
      <w:r>
        <w:t>Fælles for begge typer carporte er, at materialerne</w:t>
      </w:r>
      <w:ins w:id="7" w:author="Claus" w:date="2018-12-13T21:09:00Z">
        <w:r w:rsidR="004D1DD1">
          <w:t>,</w:t>
        </w:r>
      </w:ins>
      <w:r>
        <w:t xml:space="preserve"> der indgår</w:t>
      </w:r>
      <w:ins w:id="8" w:author="Claus" w:date="2018-12-13T21:09:00Z">
        <w:r w:rsidR="004D1DD1">
          <w:t>,</w:t>
        </w:r>
      </w:ins>
      <w:r>
        <w:t xml:space="preserve"> samt den endelige pris</w:t>
      </w:r>
      <w:del w:id="9" w:author="Claus" w:date="2018-12-13T21:09:00Z">
        <w:r w:rsidDel="004D1DD1">
          <w:delText>,</w:delText>
        </w:r>
      </w:del>
      <w:r>
        <w:t xml:space="preserve"> beregnes af software. Softwaren benyttes primært af medarbejdere i trælasten</w:t>
      </w:r>
      <w:ins w:id="10" w:author="Claus" w:date="2018-12-13T21:09:00Z">
        <w:r w:rsidR="004D1DD1">
          <w:t>,</w:t>
        </w:r>
      </w:ins>
      <w:r>
        <w:t xml:space="preserve"> og den er blevet demonstreret for os af Martin</w:t>
      </w:r>
      <w:ins w:id="11" w:author="Claus" w:date="2018-12-13T20:54:00Z">
        <w:r w:rsidR="001F2209">
          <w:t xml:space="preserve"> Kristensen</w:t>
        </w:r>
      </w:ins>
      <w:r>
        <w:t>, som er chef i trælasten.</w:t>
      </w:r>
    </w:p>
    <w:p w14:paraId="55A16B17" w14:textId="77777777" w:rsidR="001F2209" w:rsidRDefault="00C26624" w:rsidP="001F2209">
      <w:pPr>
        <w:rPr>
          <w:ins w:id="12" w:author="Claus" w:date="2018-12-13T20:56:00Z"/>
        </w:rPr>
      </w:pPr>
      <w:r>
        <w:t xml:space="preserve">Under demonstrationen fremkom en række </w:t>
      </w:r>
      <w:r w:rsidR="00CA3331">
        <w:t xml:space="preserve">umiddelbare </w:t>
      </w:r>
      <w:r>
        <w:t>mangler og krav</w:t>
      </w:r>
      <w:ins w:id="13" w:author="Claus" w:date="2018-12-14T09:04:00Z">
        <w:r w:rsidR="00574D6C">
          <w:t>, om end implicitte,</w:t>
        </w:r>
      </w:ins>
      <w:r>
        <w:t xml:space="preserve"> til de</w:t>
      </w:r>
      <w:ins w:id="14" w:author="Claus" w:date="2018-12-13T21:10:00Z">
        <w:r w:rsidR="004D1DD1">
          <w:t>n</w:t>
        </w:r>
      </w:ins>
      <w:del w:id="15" w:author="Claus" w:date="2018-12-13T21:10:00Z">
        <w:r w:rsidDel="004D1DD1">
          <w:delText>t</w:delText>
        </w:r>
      </w:del>
      <w:r>
        <w:t xml:space="preserve"> nye software</w:t>
      </w:r>
      <w:r w:rsidR="00BD79D8">
        <w:t xml:space="preserve">. </w:t>
      </w:r>
      <w:r w:rsidR="00A75109">
        <w:t xml:space="preserve">F.eks. skal datagrundlaget kunne aktualiseres, så varenumre kan opdateres og brugerkonti nulstilles. Forretningsgangen ifm. specialdesignede carporte skal forenkles, så kunden kan visualisere </w:t>
      </w:r>
      <w:r w:rsidR="003E5BED">
        <w:t xml:space="preserve">designet omgående </w:t>
      </w:r>
      <w:r w:rsidR="00A75109">
        <w:t>og hver afsendte forespørgsel registreres</w:t>
      </w:r>
      <w:r w:rsidR="00685C0F">
        <w:t xml:space="preserve"> automatisk</w:t>
      </w:r>
      <w:r w:rsidR="00A75109">
        <w:t xml:space="preserve">. </w:t>
      </w:r>
      <w:ins w:id="16" w:author="Claus" w:date="2018-12-13T20:56:00Z">
        <w:r w:rsidR="001F2209">
          <w:t>Softwaren skal også give kunden mulighed for valg af tagbelægning og beklædning</w:t>
        </w:r>
      </w:ins>
      <w:ins w:id="17" w:author="Claus" w:date="2018-12-14T09:05:00Z">
        <w:r w:rsidR="00574D6C">
          <w:t>, dette krav var eksplicit</w:t>
        </w:r>
      </w:ins>
      <w:ins w:id="18" w:author="Claus" w:date="2018-12-13T20:56:00Z">
        <w:r w:rsidR="001F2209">
          <w:t>.</w:t>
        </w:r>
      </w:ins>
    </w:p>
    <w:p w14:paraId="2C963862" w14:textId="77777777" w:rsidR="00A75109" w:rsidRDefault="00A75109" w:rsidP="00611612"/>
    <w:p w14:paraId="19FDD814" w14:textId="77777777" w:rsidR="00886BA5" w:rsidRDefault="00886BA5" w:rsidP="00611612">
      <w:r>
        <w:t>…</w:t>
      </w:r>
    </w:p>
    <w:p w14:paraId="3A572DE4" w14:textId="77777777" w:rsidR="00D36484" w:rsidRDefault="00D36484" w:rsidP="00611612">
      <w:commentRangeStart w:id="19"/>
      <w:r>
        <w:t>Softwaren er udviklet til styresystemet Microsoft Windows XP</w:t>
      </w:r>
      <w:ins w:id="20" w:author="Claus" w:date="2018-12-13T21:11:00Z">
        <w:r w:rsidR="004D1DD1">
          <w:t>,</w:t>
        </w:r>
      </w:ins>
      <w:r>
        <w:t xml:space="preserve"> som ikke længere supporteres af Microsoft. Softwaren skønnes derfor sårbar</w:t>
      </w:r>
      <w:ins w:id="21" w:author="Claus" w:date="2018-12-13T21:11:00Z">
        <w:r w:rsidR="004D1DD1">
          <w:t>,</w:t>
        </w:r>
      </w:ins>
      <w:r>
        <w:t xml:space="preserve"> da de</w:t>
      </w:r>
      <w:r w:rsidR="007B1C18">
        <w:t>n</w:t>
      </w:r>
      <w:r>
        <w:t xml:space="preserve"> kræver et Windows XP miljø til at kunne afvikles, og det kan med tiden blive </w:t>
      </w:r>
      <w:r w:rsidR="007B1C18">
        <w:t xml:space="preserve">stadig </w:t>
      </w:r>
      <w:r>
        <w:t>vanskeligere at finde.</w:t>
      </w:r>
      <w:commentRangeEnd w:id="19"/>
      <w:r w:rsidR="006F4246">
        <w:rPr>
          <w:rStyle w:val="Kommentarhenvisning"/>
        </w:rPr>
        <w:commentReference w:id="19"/>
      </w:r>
    </w:p>
    <w:p w14:paraId="3D884744" w14:textId="77777777" w:rsidR="001F2209" w:rsidRDefault="001F2209" w:rsidP="00611612">
      <w:pPr>
        <w:rPr>
          <w:ins w:id="22" w:author="Claus" w:date="2018-12-13T20:55:00Z"/>
        </w:rPr>
      </w:pPr>
    </w:p>
    <w:p w14:paraId="3022C176" w14:textId="77777777" w:rsidR="00F52F59" w:rsidDel="001F2209" w:rsidRDefault="00F52F59" w:rsidP="00611612">
      <w:pPr>
        <w:rPr>
          <w:del w:id="23" w:author="Claus" w:date="2018-12-13T20:56:00Z"/>
        </w:rPr>
      </w:pPr>
      <w:del w:id="24" w:author="Claus" w:date="2018-12-13T20:55:00Z">
        <w:r w:rsidDel="001F2209">
          <w:delText xml:space="preserve">Softwarens datagrundlag skal være robust, dvs. kunne aktualiseres, så varenumre, priser osv. er korrekte. </w:delText>
        </w:r>
      </w:del>
      <w:del w:id="25" w:author="Claus" w:date="2018-12-13T20:56:00Z">
        <w:r w:rsidDel="001F2209">
          <w:delText>Softwaren skal give kunden mulighed for valg af tagtyper, beklædning samt at kunne visualisere sit design.</w:delText>
        </w:r>
      </w:del>
    </w:p>
    <w:p w14:paraId="4064A9D4" w14:textId="77777777" w:rsidR="007B1C18" w:rsidRDefault="007B1C18" w:rsidP="007B1C18">
      <w:pPr>
        <w:pStyle w:val="Overskrift2"/>
      </w:pPr>
      <w:r>
        <w:lastRenderedPageBreak/>
        <w:t>Teknologivalg</w:t>
      </w:r>
    </w:p>
    <w:p w14:paraId="70D3FB4F" w14:textId="77777777" w:rsidR="007B1C18" w:rsidRPr="007B1C18" w:rsidRDefault="007B1C18" w:rsidP="007B1C18">
      <w:r>
        <w:t xml:space="preserve">Java, html, jsp, mysql og så fremdeles. Husk versionsnumre. </w:t>
      </w:r>
    </w:p>
    <w:p w14:paraId="0F5D08FA" w14:textId="77777777" w:rsidR="006222C7" w:rsidRDefault="006222C7" w:rsidP="00511969">
      <w:pPr>
        <w:pStyle w:val="Overskrift1"/>
      </w:pPr>
      <w:r>
        <w:t>Krav</w:t>
      </w:r>
    </w:p>
    <w:p w14:paraId="7F2E1B49" w14:textId="77777777" w:rsidR="006222C7" w:rsidRDefault="006222C7" w:rsidP="006222C7">
      <w:r>
        <w:t>Afledt af de observationer</w:t>
      </w:r>
      <w:r w:rsidR="00E0155B">
        <w:t>,</w:t>
      </w:r>
      <w:r>
        <w:t xml:space="preserve"> som er nævnt i baggrunden for projektet</w:t>
      </w:r>
      <w:r w:rsidR="00E0155B">
        <w:t>,</w:t>
      </w:r>
      <w:r>
        <w:t xml:space="preserve"> </w:t>
      </w:r>
      <w:commentRangeStart w:id="26"/>
      <w:r>
        <w:t>er visionen</w:t>
      </w:r>
      <w:r w:rsidR="00E0155B">
        <w:t xml:space="preserve"> at få et system</w:t>
      </w:r>
      <w:r w:rsidR="009843F1">
        <w:t>, som</w:t>
      </w:r>
      <w:r w:rsidR="00552589">
        <w:t>,</w:t>
      </w:r>
      <w:r w:rsidR="009843F1">
        <w:t xml:space="preserve"> udover at tilbyde de samme muligheder som det nuværende</w:t>
      </w:r>
      <w:r w:rsidR="00552589">
        <w:t>,</w:t>
      </w:r>
      <w:r w:rsidR="009843F1">
        <w:t xml:space="preserve"> også giver mulighed for </w:t>
      </w:r>
      <w:commentRangeStart w:id="27"/>
      <w:r w:rsidR="00552589">
        <w:t>aktualisering</w:t>
      </w:r>
      <w:commentRangeEnd w:id="27"/>
      <w:r w:rsidR="00185B9E">
        <w:rPr>
          <w:rStyle w:val="Kommentarhenvisning"/>
        </w:rPr>
        <w:commentReference w:id="27"/>
      </w:r>
      <w:r w:rsidR="00552589">
        <w:t xml:space="preserve"> af datagrundlaget. Videre skal kunden have mulighed for bedre at kunne visuali</w:t>
      </w:r>
      <w:r w:rsidR="00E0155B">
        <w:t>sere sit carportdesign samt</w:t>
      </w:r>
      <w:r w:rsidR="00552589">
        <w:t xml:space="preserve"> vælge diverse beklædnings- og belægningstyper. Arbejdsgangen vedr. </w:t>
      </w:r>
      <w:r w:rsidR="00E0155B">
        <w:t>forespørgsler på carporte</w:t>
      </w:r>
      <w:r w:rsidR="00552589">
        <w:t xml:space="preserve"> skal også forenkles</w:t>
      </w:r>
      <w:r w:rsidR="00E0155B">
        <w:t>.</w:t>
      </w:r>
      <w:commentRangeEnd w:id="26"/>
      <w:r w:rsidR="009843F1">
        <w:rPr>
          <w:rStyle w:val="Kommentarhenvisning"/>
        </w:rPr>
        <w:commentReference w:id="26"/>
      </w:r>
    </w:p>
    <w:p w14:paraId="26D9AFC4" w14:textId="77777777" w:rsidR="00552589" w:rsidRDefault="00F90A88" w:rsidP="00552589">
      <w:pPr>
        <w:rPr>
          <w:ins w:id="28" w:author="Claus" w:date="2018-12-14T10:33:00Z"/>
        </w:rPr>
      </w:pPr>
      <w:r>
        <w:t xml:space="preserve">Vi </w:t>
      </w:r>
      <w:r w:rsidR="00EC75FF">
        <w:t>har</w:t>
      </w:r>
      <w:r>
        <w:t xml:space="preserve"> således tage</w:t>
      </w:r>
      <w:r w:rsidR="00EC75FF">
        <w:t>t</w:t>
      </w:r>
      <w:r>
        <w:t xml:space="preserve"> udgangspunkt i demonstrationen for at </w:t>
      </w:r>
      <w:r w:rsidR="00EC75FF">
        <w:t xml:space="preserve">afdække </w:t>
      </w:r>
      <w:r>
        <w:t xml:space="preserve">brugsmønstre </w:t>
      </w:r>
      <w:r w:rsidR="00EC75FF">
        <w:t xml:space="preserve">svarende til de </w:t>
      </w:r>
      <w:r>
        <w:t>nuværende funktionelle krav</w:t>
      </w:r>
      <w:ins w:id="29" w:author="Claus" w:date="2018-12-14T11:10:00Z">
        <w:r w:rsidR="00E4355F">
          <w:t>.</w:t>
        </w:r>
      </w:ins>
      <w:ins w:id="30" w:author="Claus" w:date="2018-12-14T11:16:00Z">
        <w:r w:rsidR="00E4355F">
          <w:t xml:space="preserve"> Kravenes /</w:t>
        </w:r>
      </w:ins>
      <w:ins w:id="31" w:author="Claus" w:date="2018-12-14T11:10:00Z">
        <w:r w:rsidR="00E4355F">
          <w:t xml:space="preserve"> </w:t>
        </w:r>
      </w:ins>
      <w:ins w:id="32" w:author="Claus" w:date="2018-12-14T11:16:00Z">
        <w:r w:rsidR="00E4355F">
          <w:t>b</w:t>
        </w:r>
      </w:ins>
      <w:ins w:id="33" w:author="Claus" w:date="2018-12-14T11:10:00Z">
        <w:r w:rsidR="00E4355F">
          <w:t>rugsmønstrenes kompleksitet er samtidig vurderet</w:t>
        </w:r>
      </w:ins>
      <w:del w:id="34" w:author="Claus" w:date="2018-12-14T11:11:00Z">
        <w:r w:rsidDel="00E4355F">
          <w:delText>:</w:delText>
        </w:r>
      </w:del>
      <w:ins w:id="35" w:author="Claus" w:date="2018-12-14T11:11:00Z">
        <w:r w:rsidR="00E4355F">
          <w:t>.</w:t>
        </w:r>
      </w:ins>
    </w:p>
    <w:p w14:paraId="0838A994" w14:textId="77777777" w:rsidR="0009330D" w:rsidRDefault="00C5405C">
      <w:pPr>
        <w:pStyle w:val="Overskrift3"/>
        <w:rPr>
          <w:ins w:id="36" w:author="Claus" w:date="2018-12-14T10:38:00Z"/>
        </w:rPr>
        <w:pPrChange w:id="37" w:author="Claus" w:date="2018-12-14T10:33:00Z">
          <w:pPr/>
        </w:pPrChange>
      </w:pPr>
      <w:ins w:id="38" w:author="Claus" w:date="2018-12-14T10:33:00Z">
        <w:r>
          <w:t>Funktionelle krav</w:t>
        </w:r>
      </w:ins>
    </w:p>
    <w:tbl>
      <w:tblPr>
        <w:tblStyle w:val="Lysliste-markeringsfarve11"/>
        <w:tblW w:w="0" w:type="auto"/>
        <w:tblLook w:val="04A0" w:firstRow="1" w:lastRow="0" w:firstColumn="1" w:lastColumn="0" w:noHBand="0" w:noVBand="1"/>
      </w:tblPr>
      <w:tblGrid>
        <w:gridCol w:w="3259"/>
        <w:gridCol w:w="3259"/>
        <w:gridCol w:w="3260"/>
        <w:tblGridChange w:id="39">
          <w:tblGrid>
            <w:gridCol w:w="3259"/>
            <w:gridCol w:w="3259"/>
            <w:gridCol w:w="3260"/>
          </w:tblGrid>
        </w:tblGridChange>
      </w:tblGrid>
      <w:tr w:rsidR="00E4355F" w14:paraId="56A85E70" w14:textId="77777777" w:rsidTr="008143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00CE4F29" w14:textId="77777777" w:rsidR="00E4355F" w:rsidRDefault="00E4355F" w:rsidP="00E4355F">
            <w:ins w:id="40" w:author="Claus" w:date="2018-12-14T11:12:00Z">
              <w:r>
                <w:t>Navn</w:t>
              </w:r>
            </w:ins>
          </w:p>
        </w:tc>
        <w:tc>
          <w:tcPr>
            <w:tcW w:w="3259" w:type="dxa"/>
          </w:tcPr>
          <w:p w14:paraId="05BF9ACF" w14:textId="77777777" w:rsidR="0009330D" w:rsidRDefault="00D012D1">
            <w:pPr>
              <w:cnfStyle w:val="100000000000" w:firstRow="1" w:lastRow="0" w:firstColumn="0" w:lastColumn="0" w:oddVBand="0" w:evenVBand="0" w:oddHBand="0" w:evenHBand="0" w:firstRowFirstColumn="0" w:firstRowLastColumn="0" w:lastRowFirstColumn="0" w:lastRowLastColumn="0"/>
              <w:rPr>
                <w:bCs w:val="0"/>
                <w:rPrChange w:id="41" w:author="Claus" w:date="2018-12-14T11:12:00Z">
                  <w:rPr>
                    <w:b w:val="0"/>
                    <w:bCs w:val="0"/>
                    <w:color w:val="auto"/>
                  </w:rPr>
                </w:rPrChange>
              </w:rPr>
              <w:pPrChange w:id="42" w:author="Claus" w:date="2018-12-14T11:13:00Z">
                <w:pPr>
                  <w:spacing w:after="200" w:line="276" w:lineRule="auto"/>
                  <w:jc w:val="center"/>
                  <w:cnfStyle w:val="100000000000" w:firstRow="1" w:lastRow="0" w:firstColumn="0" w:lastColumn="0" w:oddVBand="0" w:evenVBand="0" w:oddHBand="0" w:evenHBand="0" w:firstRowFirstColumn="0" w:firstRowLastColumn="0" w:lastRowFirstColumn="0" w:lastRowLastColumn="0"/>
                </w:pPr>
              </w:pPrChange>
            </w:pPr>
            <w:ins w:id="43" w:author="Claus" w:date="2018-12-14T11:12:00Z">
              <w:r>
                <w:t>Kompleksitet</w:t>
              </w:r>
            </w:ins>
          </w:p>
        </w:tc>
        <w:tc>
          <w:tcPr>
            <w:tcW w:w="3260" w:type="dxa"/>
          </w:tcPr>
          <w:p w14:paraId="22A2B28C" w14:textId="77777777" w:rsidR="0009330D" w:rsidRDefault="00D012D1">
            <w:pPr>
              <w:cnfStyle w:val="100000000000" w:firstRow="1" w:lastRow="0" w:firstColumn="0" w:lastColumn="0" w:oddVBand="0" w:evenVBand="0" w:oddHBand="0" w:evenHBand="0" w:firstRowFirstColumn="0" w:firstRowLastColumn="0" w:lastRowFirstColumn="0" w:lastRowLastColumn="0"/>
              <w:rPr>
                <w:bCs w:val="0"/>
                <w:rPrChange w:id="44" w:author="Claus" w:date="2018-12-14T11:12:00Z">
                  <w:rPr>
                    <w:b w:val="0"/>
                    <w:bCs w:val="0"/>
                    <w:color w:val="auto"/>
                  </w:rPr>
                </w:rPrChange>
              </w:rPr>
              <w:pPrChange w:id="45" w:author="Claus" w:date="2018-12-14T11:13:00Z">
                <w:pPr>
                  <w:spacing w:after="200" w:line="276" w:lineRule="auto"/>
                  <w:jc w:val="center"/>
                  <w:cnfStyle w:val="100000000000" w:firstRow="1" w:lastRow="0" w:firstColumn="0" w:lastColumn="0" w:oddVBand="0" w:evenVBand="0" w:oddHBand="0" w:evenHBand="0" w:firstRowFirstColumn="0" w:firstRowLastColumn="0" w:lastRowFirstColumn="0" w:lastRowLastColumn="0"/>
                </w:pPr>
              </w:pPrChange>
            </w:pPr>
            <w:ins w:id="46" w:author="Claus" w:date="2018-12-14T11:12:00Z">
              <w:r>
                <w:t>Type</w:t>
              </w:r>
            </w:ins>
          </w:p>
        </w:tc>
      </w:tr>
      <w:tr w:rsidR="00C5405C" w14:paraId="5D180609" w14:textId="77777777" w:rsidTr="00C5405C">
        <w:tblPrEx>
          <w:tblW w:w="0" w:type="auto"/>
          <w:tblPrExChange w:id="47" w:author="Claus" w:date="2018-12-14T10:39: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48" w:author="Claus" w:date="2018-12-14T10:38:00Z"/>
        </w:trPr>
        <w:tc>
          <w:tcPr>
            <w:cnfStyle w:val="001000000000" w:firstRow="0" w:lastRow="0" w:firstColumn="1" w:lastColumn="0" w:oddVBand="0" w:evenVBand="0" w:oddHBand="0" w:evenHBand="0" w:firstRowFirstColumn="0" w:firstRowLastColumn="0" w:lastRowFirstColumn="0" w:lastRowLastColumn="0"/>
            <w:tcW w:w="0" w:type="dxa"/>
            <w:tcPrChange w:id="49" w:author="Claus" w:date="2018-12-14T10:39:00Z">
              <w:tcPr>
                <w:tcW w:w="3259" w:type="dxa"/>
              </w:tcPr>
            </w:tcPrChange>
          </w:tcPr>
          <w:p w14:paraId="143BC45F" w14:textId="77777777" w:rsidR="00C5405C" w:rsidRDefault="00C5405C" w:rsidP="00C5405C">
            <w:pPr>
              <w:cnfStyle w:val="001000100000" w:firstRow="0" w:lastRow="0" w:firstColumn="1" w:lastColumn="0" w:oddVBand="0" w:evenVBand="0" w:oddHBand="1" w:evenHBand="0" w:firstRowFirstColumn="0" w:firstRowLastColumn="0" w:lastRowFirstColumn="0" w:lastRowLastColumn="0"/>
              <w:rPr>
                <w:ins w:id="50" w:author="Claus" w:date="2018-12-14T10:38:00Z"/>
              </w:rPr>
            </w:pPr>
            <w:ins w:id="51" w:author="Claus" w:date="2018-12-14T10:40:00Z">
              <w:r>
                <w:t>Filtrer carport</w:t>
              </w:r>
            </w:ins>
          </w:p>
        </w:tc>
        <w:tc>
          <w:tcPr>
            <w:tcW w:w="0" w:type="dxa"/>
            <w:tcPrChange w:id="52" w:author="Claus" w:date="2018-12-14T10:39:00Z">
              <w:tcPr>
                <w:tcW w:w="3259" w:type="dxa"/>
              </w:tcPr>
            </w:tcPrChange>
          </w:tcPr>
          <w:p w14:paraId="53E92BDB"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53" w:author="Claus" w:date="2018-12-14T10:38:00Z"/>
              </w:rPr>
            </w:pPr>
            <w:ins w:id="54" w:author="Claus" w:date="2018-12-14T10:43:00Z">
              <w:r>
                <w:t>Simpel</w:t>
              </w:r>
            </w:ins>
          </w:p>
        </w:tc>
        <w:tc>
          <w:tcPr>
            <w:tcW w:w="0" w:type="dxa"/>
            <w:tcPrChange w:id="55" w:author="Claus" w:date="2018-12-14T10:39:00Z">
              <w:tcPr>
                <w:tcW w:w="3260" w:type="dxa"/>
              </w:tcPr>
            </w:tcPrChange>
          </w:tcPr>
          <w:p w14:paraId="33444501"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56" w:author="Claus" w:date="2018-12-14T10:38:00Z"/>
              </w:rPr>
            </w:pPr>
            <w:ins w:id="57" w:author="Claus" w:date="2018-12-14T10:44:00Z">
              <w:r>
                <w:t>Aflæsning</w:t>
              </w:r>
            </w:ins>
          </w:p>
        </w:tc>
      </w:tr>
      <w:tr w:rsidR="00C5405C" w14:paraId="14C8EC2C" w14:textId="77777777" w:rsidTr="00C5405C">
        <w:trPr>
          <w:ins w:id="58" w:author="Claus" w:date="2018-12-14T10:40:00Z"/>
        </w:trPr>
        <w:tc>
          <w:tcPr>
            <w:cnfStyle w:val="001000000000" w:firstRow="0" w:lastRow="0" w:firstColumn="1" w:lastColumn="0" w:oddVBand="0" w:evenVBand="0" w:oddHBand="0" w:evenHBand="0" w:firstRowFirstColumn="0" w:firstRowLastColumn="0" w:lastRowFirstColumn="0" w:lastRowLastColumn="0"/>
            <w:tcW w:w="3259" w:type="dxa"/>
          </w:tcPr>
          <w:p w14:paraId="7DAC7CD4" w14:textId="77777777" w:rsidR="00C5405C" w:rsidRDefault="00C5405C" w:rsidP="00C5405C">
            <w:pPr>
              <w:rPr>
                <w:ins w:id="59" w:author="Claus" w:date="2018-12-14T10:40:00Z"/>
              </w:rPr>
            </w:pPr>
            <w:ins w:id="60" w:author="Claus" w:date="2018-12-14T10:40:00Z">
              <w:r>
                <w:t>Hent / vis tegning</w:t>
              </w:r>
            </w:ins>
          </w:p>
        </w:tc>
        <w:tc>
          <w:tcPr>
            <w:tcW w:w="3259" w:type="dxa"/>
          </w:tcPr>
          <w:p w14:paraId="5D3DD0FE"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61" w:author="Claus" w:date="2018-12-14T10:40:00Z"/>
              </w:rPr>
            </w:pPr>
            <w:ins w:id="62" w:author="Claus" w:date="2018-12-14T10:44:00Z">
              <w:r>
                <w:t>Særdeles kompleks</w:t>
              </w:r>
            </w:ins>
          </w:p>
        </w:tc>
        <w:tc>
          <w:tcPr>
            <w:tcW w:w="3260" w:type="dxa"/>
          </w:tcPr>
          <w:p w14:paraId="27878368"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63" w:author="Claus" w:date="2018-12-14T10:40:00Z"/>
              </w:rPr>
            </w:pPr>
            <w:ins w:id="64" w:author="Claus" w:date="2018-12-14T10:44:00Z">
              <w:r>
                <w:t>Beregning</w:t>
              </w:r>
            </w:ins>
          </w:p>
        </w:tc>
      </w:tr>
      <w:tr w:rsidR="00C5405C" w14:paraId="61B3B640" w14:textId="77777777" w:rsidTr="00C5405C">
        <w:trPr>
          <w:cnfStyle w:val="000000100000" w:firstRow="0" w:lastRow="0" w:firstColumn="0" w:lastColumn="0" w:oddVBand="0" w:evenVBand="0" w:oddHBand="1" w:evenHBand="0" w:firstRowFirstColumn="0" w:firstRowLastColumn="0" w:lastRowFirstColumn="0" w:lastRowLastColumn="0"/>
          <w:ins w:id="65" w:author="Claus" w:date="2018-12-14T10:40:00Z"/>
        </w:trPr>
        <w:tc>
          <w:tcPr>
            <w:cnfStyle w:val="001000000000" w:firstRow="0" w:lastRow="0" w:firstColumn="1" w:lastColumn="0" w:oddVBand="0" w:evenVBand="0" w:oddHBand="0" w:evenHBand="0" w:firstRowFirstColumn="0" w:firstRowLastColumn="0" w:lastRowFirstColumn="0" w:lastRowLastColumn="0"/>
            <w:tcW w:w="3259" w:type="dxa"/>
          </w:tcPr>
          <w:p w14:paraId="7B192115" w14:textId="77777777" w:rsidR="00C5405C" w:rsidRDefault="00C5405C" w:rsidP="00C5405C">
            <w:pPr>
              <w:rPr>
                <w:ins w:id="66" w:author="Claus" w:date="2018-12-14T10:40:00Z"/>
              </w:rPr>
            </w:pPr>
            <w:ins w:id="67" w:author="Claus" w:date="2018-12-14T10:40:00Z">
              <w:r>
                <w:t>Vis carport</w:t>
              </w:r>
            </w:ins>
            <w:ins w:id="68" w:author="Claus" w:date="2018-12-14T10:45:00Z">
              <w:r w:rsidR="00334F88">
                <w:t xml:space="preserve"> (billede af)</w:t>
              </w:r>
            </w:ins>
          </w:p>
        </w:tc>
        <w:tc>
          <w:tcPr>
            <w:tcW w:w="3259" w:type="dxa"/>
          </w:tcPr>
          <w:p w14:paraId="0E171F50"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69" w:author="Claus" w:date="2018-12-14T10:40:00Z"/>
              </w:rPr>
            </w:pPr>
            <w:ins w:id="70" w:author="Claus" w:date="2018-12-14T10:45:00Z">
              <w:r>
                <w:t>Simpel</w:t>
              </w:r>
            </w:ins>
          </w:p>
        </w:tc>
        <w:tc>
          <w:tcPr>
            <w:tcW w:w="3260" w:type="dxa"/>
          </w:tcPr>
          <w:p w14:paraId="2818FD21"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71" w:author="Claus" w:date="2018-12-14T10:40:00Z"/>
              </w:rPr>
            </w:pPr>
            <w:ins w:id="72" w:author="Claus" w:date="2018-12-14T10:45:00Z">
              <w:r>
                <w:t>Aflæsning</w:t>
              </w:r>
            </w:ins>
          </w:p>
        </w:tc>
      </w:tr>
      <w:tr w:rsidR="00C5405C" w14:paraId="143C37DD" w14:textId="77777777" w:rsidTr="00C5405C">
        <w:trPr>
          <w:ins w:id="73" w:author="Claus" w:date="2018-12-14T10:40:00Z"/>
        </w:trPr>
        <w:tc>
          <w:tcPr>
            <w:cnfStyle w:val="001000000000" w:firstRow="0" w:lastRow="0" w:firstColumn="1" w:lastColumn="0" w:oddVBand="0" w:evenVBand="0" w:oddHBand="0" w:evenHBand="0" w:firstRowFirstColumn="0" w:firstRowLastColumn="0" w:lastRowFirstColumn="0" w:lastRowLastColumn="0"/>
            <w:tcW w:w="3259" w:type="dxa"/>
          </w:tcPr>
          <w:p w14:paraId="4663983B" w14:textId="77777777" w:rsidR="00C5405C" w:rsidRDefault="00C5405C" w:rsidP="00C5405C">
            <w:pPr>
              <w:rPr>
                <w:ins w:id="74" w:author="Claus" w:date="2018-12-14T10:40:00Z"/>
              </w:rPr>
            </w:pPr>
            <w:ins w:id="75" w:author="Claus" w:date="2018-12-14T10:40:00Z">
              <w:r>
                <w:t>Vis leveringspris</w:t>
              </w:r>
            </w:ins>
          </w:p>
        </w:tc>
        <w:tc>
          <w:tcPr>
            <w:tcW w:w="3259" w:type="dxa"/>
          </w:tcPr>
          <w:p w14:paraId="75D3E73F"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76" w:author="Claus" w:date="2018-12-14T10:40:00Z"/>
              </w:rPr>
            </w:pPr>
            <w:ins w:id="77" w:author="Claus" w:date="2018-12-14T10:45:00Z">
              <w:r>
                <w:t>Særdeles kompleks</w:t>
              </w:r>
            </w:ins>
          </w:p>
        </w:tc>
        <w:tc>
          <w:tcPr>
            <w:tcW w:w="3260" w:type="dxa"/>
          </w:tcPr>
          <w:p w14:paraId="5D5B5798"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78" w:author="Claus" w:date="2018-12-14T10:40:00Z"/>
              </w:rPr>
            </w:pPr>
            <w:ins w:id="79" w:author="Claus" w:date="2018-12-14T10:45:00Z">
              <w:r>
                <w:t>Beregning</w:t>
              </w:r>
            </w:ins>
          </w:p>
        </w:tc>
      </w:tr>
      <w:tr w:rsidR="00C5405C" w14:paraId="5FDC4347" w14:textId="77777777" w:rsidTr="00C5405C">
        <w:trPr>
          <w:cnfStyle w:val="000000100000" w:firstRow="0" w:lastRow="0" w:firstColumn="0" w:lastColumn="0" w:oddVBand="0" w:evenVBand="0" w:oddHBand="1" w:evenHBand="0" w:firstRowFirstColumn="0" w:firstRowLastColumn="0" w:lastRowFirstColumn="0" w:lastRowLastColumn="0"/>
          <w:ins w:id="80" w:author="Claus" w:date="2018-12-14T10:40:00Z"/>
        </w:trPr>
        <w:tc>
          <w:tcPr>
            <w:cnfStyle w:val="001000000000" w:firstRow="0" w:lastRow="0" w:firstColumn="1" w:lastColumn="0" w:oddVBand="0" w:evenVBand="0" w:oddHBand="0" w:evenHBand="0" w:firstRowFirstColumn="0" w:firstRowLastColumn="0" w:lastRowFirstColumn="0" w:lastRowLastColumn="0"/>
            <w:tcW w:w="3259" w:type="dxa"/>
          </w:tcPr>
          <w:p w14:paraId="6537E45D" w14:textId="77777777" w:rsidR="00C5405C" w:rsidRDefault="00C5405C" w:rsidP="00C5405C">
            <w:pPr>
              <w:rPr>
                <w:ins w:id="81" w:author="Claus" w:date="2018-12-14T10:40:00Z"/>
              </w:rPr>
            </w:pPr>
            <w:ins w:id="82" w:author="Claus" w:date="2018-12-14T10:40:00Z">
              <w:r>
                <w:t>Design egen carport</w:t>
              </w:r>
            </w:ins>
          </w:p>
        </w:tc>
        <w:tc>
          <w:tcPr>
            <w:tcW w:w="3259" w:type="dxa"/>
          </w:tcPr>
          <w:p w14:paraId="2C409DC7"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83" w:author="Claus" w:date="2018-12-14T10:40:00Z"/>
              </w:rPr>
            </w:pPr>
            <w:ins w:id="84" w:author="Claus" w:date="2018-12-14T10:45:00Z">
              <w:r>
                <w:t>Simpel</w:t>
              </w:r>
            </w:ins>
          </w:p>
        </w:tc>
        <w:tc>
          <w:tcPr>
            <w:tcW w:w="3260" w:type="dxa"/>
          </w:tcPr>
          <w:p w14:paraId="45F1948A"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85" w:author="Claus" w:date="2018-12-14T10:40:00Z"/>
              </w:rPr>
            </w:pPr>
            <w:ins w:id="86" w:author="Claus" w:date="2018-12-14T10:45:00Z">
              <w:r>
                <w:t>Opdatering</w:t>
              </w:r>
            </w:ins>
          </w:p>
        </w:tc>
      </w:tr>
      <w:tr w:rsidR="00C5405C" w14:paraId="587DED2E" w14:textId="77777777" w:rsidTr="00C5405C">
        <w:trPr>
          <w:ins w:id="87" w:author="Claus" w:date="2018-12-14T10:40:00Z"/>
        </w:trPr>
        <w:tc>
          <w:tcPr>
            <w:cnfStyle w:val="001000000000" w:firstRow="0" w:lastRow="0" w:firstColumn="1" w:lastColumn="0" w:oddVBand="0" w:evenVBand="0" w:oddHBand="0" w:evenHBand="0" w:firstRowFirstColumn="0" w:firstRowLastColumn="0" w:lastRowFirstColumn="0" w:lastRowLastColumn="0"/>
            <w:tcW w:w="3259" w:type="dxa"/>
          </w:tcPr>
          <w:p w14:paraId="200DF022" w14:textId="77777777" w:rsidR="00C5405C" w:rsidRDefault="00C5405C" w:rsidP="00C5405C">
            <w:pPr>
              <w:rPr>
                <w:ins w:id="88" w:author="Claus" w:date="2018-12-14T10:40:00Z"/>
              </w:rPr>
            </w:pPr>
            <w:ins w:id="89" w:author="Claus" w:date="2018-12-14T10:40:00Z">
              <w:r>
                <w:t>Afsend carportforespørgsel</w:t>
              </w:r>
            </w:ins>
          </w:p>
        </w:tc>
        <w:tc>
          <w:tcPr>
            <w:tcW w:w="3259" w:type="dxa"/>
          </w:tcPr>
          <w:p w14:paraId="51C20D0F"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90" w:author="Claus" w:date="2018-12-14T10:40:00Z"/>
              </w:rPr>
            </w:pPr>
            <w:ins w:id="91" w:author="Claus" w:date="2018-12-14T10:46:00Z">
              <w:r>
                <w:t>Simpel</w:t>
              </w:r>
            </w:ins>
          </w:p>
        </w:tc>
        <w:tc>
          <w:tcPr>
            <w:tcW w:w="3260" w:type="dxa"/>
          </w:tcPr>
          <w:p w14:paraId="1C7BE7F2"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92" w:author="Claus" w:date="2018-12-14T10:40:00Z"/>
              </w:rPr>
            </w:pPr>
            <w:ins w:id="93" w:author="Claus" w:date="2018-12-14T10:46:00Z">
              <w:r>
                <w:t>Opdatering</w:t>
              </w:r>
            </w:ins>
          </w:p>
        </w:tc>
      </w:tr>
      <w:tr w:rsidR="00C5405C" w14:paraId="1E2C6359" w14:textId="77777777" w:rsidTr="00C5405C">
        <w:trPr>
          <w:cnfStyle w:val="000000100000" w:firstRow="0" w:lastRow="0" w:firstColumn="0" w:lastColumn="0" w:oddVBand="0" w:evenVBand="0" w:oddHBand="1" w:evenHBand="0" w:firstRowFirstColumn="0" w:firstRowLastColumn="0" w:lastRowFirstColumn="0" w:lastRowLastColumn="0"/>
          <w:ins w:id="94" w:author="Claus" w:date="2018-12-14T10:40:00Z"/>
        </w:trPr>
        <w:tc>
          <w:tcPr>
            <w:cnfStyle w:val="001000000000" w:firstRow="0" w:lastRow="0" w:firstColumn="1" w:lastColumn="0" w:oddVBand="0" w:evenVBand="0" w:oddHBand="0" w:evenHBand="0" w:firstRowFirstColumn="0" w:firstRowLastColumn="0" w:lastRowFirstColumn="0" w:lastRowLastColumn="0"/>
            <w:tcW w:w="3259" w:type="dxa"/>
          </w:tcPr>
          <w:p w14:paraId="7200D560" w14:textId="77777777" w:rsidR="00C5405C" w:rsidRDefault="00C5405C" w:rsidP="00C5405C">
            <w:pPr>
              <w:rPr>
                <w:ins w:id="95" w:author="Claus" w:date="2018-12-14T10:40:00Z"/>
              </w:rPr>
            </w:pPr>
            <w:ins w:id="96" w:author="Claus" w:date="2018-12-14T10:40:00Z">
              <w:r>
                <w:t>Åbn carportforespørgsel</w:t>
              </w:r>
            </w:ins>
          </w:p>
        </w:tc>
        <w:tc>
          <w:tcPr>
            <w:tcW w:w="3259" w:type="dxa"/>
          </w:tcPr>
          <w:p w14:paraId="2506B1A6"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97" w:author="Claus" w:date="2018-12-14T10:40:00Z"/>
              </w:rPr>
            </w:pPr>
            <w:ins w:id="98" w:author="Claus" w:date="2018-12-14T10:46:00Z">
              <w:r>
                <w:t>Simpel</w:t>
              </w:r>
            </w:ins>
          </w:p>
        </w:tc>
        <w:tc>
          <w:tcPr>
            <w:tcW w:w="3260" w:type="dxa"/>
          </w:tcPr>
          <w:p w14:paraId="0CD9E4D4"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99" w:author="Claus" w:date="2018-12-14T10:40:00Z"/>
              </w:rPr>
            </w:pPr>
            <w:ins w:id="100" w:author="Claus" w:date="2018-12-14T10:46:00Z">
              <w:r>
                <w:t>Aflæsning</w:t>
              </w:r>
            </w:ins>
          </w:p>
        </w:tc>
      </w:tr>
      <w:tr w:rsidR="00C5405C" w14:paraId="19A60B1D" w14:textId="77777777" w:rsidTr="00C5405C">
        <w:trPr>
          <w:ins w:id="101" w:author="Claus" w:date="2018-12-14T10:40:00Z"/>
        </w:trPr>
        <w:tc>
          <w:tcPr>
            <w:cnfStyle w:val="001000000000" w:firstRow="0" w:lastRow="0" w:firstColumn="1" w:lastColumn="0" w:oddVBand="0" w:evenVBand="0" w:oddHBand="0" w:evenHBand="0" w:firstRowFirstColumn="0" w:firstRowLastColumn="0" w:lastRowFirstColumn="0" w:lastRowLastColumn="0"/>
            <w:tcW w:w="3259" w:type="dxa"/>
          </w:tcPr>
          <w:p w14:paraId="27EC0801" w14:textId="77777777" w:rsidR="00C5405C" w:rsidRDefault="00C5405C" w:rsidP="00C5405C">
            <w:pPr>
              <w:rPr>
                <w:ins w:id="102" w:author="Claus" w:date="2018-12-14T10:40:00Z"/>
              </w:rPr>
            </w:pPr>
            <w:ins w:id="103" w:author="Claus" w:date="2018-12-14T10:40:00Z">
              <w:r>
                <w:t>Besvar carportforespørgsel</w:t>
              </w:r>
            </w:ins>
          </w:p>
        </w:tc>
        <w:tc>
          <w:tcPr>
            <w:tcW w:w="3259" w:type="dxa"/>
          </w:tcPr>
          <w:p w14:paraId="24FBCA75"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104" w:author="Claus" w:date="2018-12-14T10:40:00Z"/>
              </w:rPr>
            </w:pPr>
            <w:ins w:id="105" w:author="Claus" w:date="2018-12-14T10:46:00Z">
              <w:r>
                <w:t>Simpel</w:t>
              </w:r>
            </w:ins>
          </w:p>
        </w:tc>
        <w:tc>
          <w:tcPr>
            <w:tcW w:w="3260" w:type="dxa"/>
          </w:tcPr>
          <w:p w14:paraId="6A92B7E7"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106" w:author="Claus" w:date="2018-12-14T10:40:00Z"/>
              </w:rPr>
            </w:pPr>
            <w:ins w:id="107" w:author="Claus" w:date="2018-12-14T10:46:00Z">
              <w:r>
                <w:t>Opdatering</w:t>
              </w:r>
            </w:ins>
          </w:p>
        </w:tc>
      </w:tr>
      <w:tr w:rsidR="00C5405C" w14:paraId="28ECF802" w14:textId="77777777" w:rsidTr="00C5405C">
        <w:trPr>
          <w:cnfStyle w:val="000000100000" w:firstRow="0" w:lastRow="0" w:firstColumn="0" w:lastColumn="0" w:oddVBand="0" w:evenVBand="0" w:oddHBand="1" w:evenHBand="0" w:firstRowFirstColumn="0" w:firstRowLastColumn="0" w:lastRowFirstColumn="0" w:lastRowLastColumn="0"/>
          <w:ins w:id="108" w:author="Claus" w:date="2018-12-14T10:41:00Z"/>
        </w:trPr>
        <w:tc>
          <w:tcPr>
            <w:cnfStyle w:val="001000000000" w:firstRow="0" w:lastRow="0" w:firstColumn="1" w:lastColumn="0" w:oddVBand="0" w:evenVBand="0" w:oddHBand="0" w:evenHBand="0" w:firstRowFirstColumn="0" w:firstRowLastColumn="0" w:lastRowFirstColumn="0" w:lastRowLastColumn="0"/>
            <w:tcW w:w="3259" w:type="dxa"/>
          </w:tcPr>
          <w:p w14:paraId="1205041F" w14:textId="77777777" w:rsidR="00C5405C" w:rsidRDefault="00C5405C" w:rsidP="00C5405C">
            <w:pPr>
              <w:rPr>
                <w:ins w:id="109" w:author="Claus" w:date="2018-12-14T10:41:00Z"/>
              </w:rPr>
            </w:pPr>
            <w:ins w:id="110" w:author="Claus" w:date="2018-12-14T10:41:00Z">
              <w:r>
                <w:t>Konfigurer carport</w:t>
              </w:r>
            </w:ins>
          </w:p>
        </w:tc>
        <w:tc>
          <w:tcPr>
            <w:tcW w:w="3259" w:type="dxa"/>
          </w:tcPr>
          <w:p w14:paraId="657BCFA8"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111" w:author="Claus" w:date="2018-12-14T10:41:00Z"/>
              </w:rPr>
            </w:pPr>
            <w:ins w:id="112" w:author="Claus" w:date="2018-12-14T10:46:00Z">
              <w:r>
                <w:t>Simpel</w:t>
              </w:r>
            </w:ins>
          </w:p>
        </w:tc>
        <w:tc>
          <w:tcPr>
            <w:tcW w:w="3260" w:type="dxa"/>
          </w:tcPr>
          <w:p w14:paraId="59DA5B49"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113" w:author="Claus" w:date="2018-12-14T10:41:00Z"/>
              </w:rPr>
            </w:pPr>
            <w:ins w:id="114" w:author="Claus" w:date="2018-12-14T10:46:00Z">
              <w:r>
                <w:t>Opdatering</w:t>
              </w:r>
            </w:ins>
          </w:p>
        </w:tc>
      </w:tr>
      <w:tr w:rsidR="00C5405C" w14:paraId="659DDCCD" w14:textId="77777777" w:rsidTr="00C5405C">
        <w:trPr>
          <w:ins w:id="115" w:author="Claus" w:date="2018-12-14T10:41:00Z"/>
        </w:trPr>
        <w:tc>
          <w:tcPr>
            <w:cnfStyle w:val="001000000000" w:firstRow="0" w:lastRow="0" w:firstColumn="1" w:lastColumn="0" w:oddVBand="0" w:evenVBand="0" w:oddHBand="0" w:evenHBand="0" w:firstRowFirstColumn="0" w:firstRowLastColumn="0" w:lastRowFirstColumn="0" w:lastRowLastColumn="0"/>
            <w:tcW w:w="3259" w:type="dxa"/>
          </w:tcPr>
          <w:p w14:paraId="25F31B34" w14:textId="77777777" w:rsidR="00C5405C" w:rsidRDefault="00C5405C" w:rsidP="00C5405C">
            <w:pPr>
              <w:rPr>
                <w:ins w:id="116" w:author="Claus" w:date="2018-12-14T10:41:00Z"/>
              </w:rPr>
            </w:pPr>
            <w:ins w:id="117" w:author="Claus" w:date="2018-12-14T10:41:00Z">
              <w:r>
                <w:t>Administrer kunde</w:t>
              </w:r>
            </w:ins>
          </w:p>
        </w:tc>
        <w:tc>
          <w:tcPr>
            <w:tcW w:w="3259" w:type="dxa"/>
          </w:tcPr>
          <w:p w14:paraId="7A674F63"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118" w:author="Claus" w:date="2018-12-14T10:41:00Z"/>
              </w:rPr>
            </w:pPr>
            <w:ins w:id="119" w:author="Claus" w:date="2018-12-14T10:46:00Z">
              <w:r>
                <w:t>Simpel</w:t>
              </w:r>
            </w:ins>
          </w:p>
        </w:tc>
        <w:tc>
          <w:tcPr>
            <w:tcW w:w="3260" w:type="dxa"/>
          </w:tcPr>
          <w:p w14:paraId="685D7D54"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120" w:author="Claus" w:date="2018-12-14T10:41:00Z"/>
              </w:rPr>
            </w:pPr>
            <w:ins w:id="121" w:author="Claus" w:date="2018-12-14T10:46:00Z">
              <w:r>
                <w:t>Opdatering</w:t>
              </w:r>
            </w:ins>
          </w:p>
        </w:tc>
      </w:tr>
      <w:tr w:rsidR="00C5405C" w14:paraId="2A6FF1E9" w14:textId="77777777" w:rsidTr="00C5405C">
        <w:trPr>
          <w:cnfStyle w:val="000000100000" w:firstRow="0" w:lastRow="0" w:firstColumn="0" w:lastColumn="0" w:oddVBand="0" w:evenVBand="0" w:oddHBand="1" w:evenHBand="0" w:firstRowFirstColumn="0" w:firstRowLastColumn="0" w:lastRowFirstColumn="0" w:lastRowLastColumn="0"/>
          <w:ins w:id="122" w:author="Claus" w:date="2018-12-14T10:41:00Z"/>
        </w:trPr>
        <w:tc>
          <w:tcPr>
            <w:cnfStyle w:val="001000000000" w:firstRow="0" w:lastRow="0" w:firstColumn="1" w:lastColumn="0" w:oddVBand="0" w:evenVBand="0" w:oddHBand="0" w:evenHBand="0" w:firstRowFirstColumn="0" w:firstRowLastColumn="0" w:lastRowFirstColumn="0" w:lastRowLastColumn="0"/>
            <w:tcW w:w="3259" w:type="dxa"/>
          </w:tcPr>
          <w:p w14:paraId="742C83C7" w14:textId="77777777" w:rsidR="00C5405C" w:rsidRDefault="00C5405C" w:rsidP="00C5405C">
            <w:pPr>
              <w:rPr>
                <w:ins w:id="123" w:author="Claus" w:date="2018-12-14T10:41:00Z"/>
              </w:rPr>
            </w:pPr>
            <w:ins w:id="124" w:author="Claus" w:date="2018-12-14T10:41:00Z">
              <w:r>
                <w:t>Beregn stykliste</w:t>
              </w:r>
            </w:ins>
          </w:p>
        </w:tc>
        <w:tc>
          <w:tcPr>
            <w:tcW w:w="3259" w:type="dxa"/>
          </w:tcPr>
          <w:p w14:paraId="6AC86B4B"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125" w:author="Claus" w:date="2018-12-14T10:41:00Z"/>
              </w:rPr>
            </w:pPr>
            <w:ins w:id="126" w:author="Claus" w:date="2018-12-14T10:46:00Z">
              <w:r>
                <w:t>Særdeles kompleks</w:t>
              </w:r>
            </w:ins>
          </w:p>
        </w:tc>
        <w:tc>
          <w:tcPr>
            <w:tcW w:w="3260" w:type="dxa"/>
          </w:tcPr>
          <w:p w14:paraId="25C8FBC8"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127" w:author="Claus" w:date="2018-12-14T10:41:00Z"/>
              </w:rPr>
            </w:pPr>
            <w:ins w:id="128" w:author="Claus" w:date="2018-12-14T10:46:00Z">
              <w:r>
                <w:t>Beregning</w:t>
              </w:r>
            </w:ins>
          </w:p>
        </w:tc>
      </w:tr>
      <w:tr w:rsidR="00C5405C" w14:paraId="4B10A3A1" w14:textId="77777777" w:rsidTr="00C5405C">
        <w:trPr>
          <w:ins w:id="129" w:author="Claus" w:date="2018-12-14T10:41:00Z"/>
        </w:trPr>
        <w:tc>
          <w:tcPr>
            <w:cnfStyle w:val="001000000000" w:firstRow="0" w:lastRow="0" w:firstColumn="1" w:lastColumn="0" w:oddVBand="0" w:evenVBand="0" w:oddHBand="0" w:evenHBand="0" w:firstRowFirstColumn="0" w:firstRowLastColumn="0" w:lastRowFirstColumn="0" w:lastRowLastColumn="0"/>
            <w:tcW w:w="3259" w:type="dxa"/>
          </w:tcPr>
          <w:p w14:paraId="23A051B6" w14:textId="77777777" w:rsidR="00C5405C" w:rsidRDefault="00C5405C" w:rsidP="00C5405C">
            <w:pPr>
              <w:rPr>
                <w:ins w:id="130" w:author="Claus" w:date="2018-12-14T10:41:00Z"/>
              </w:rPr>
            </w:pPr>
            <w:ins w:id="131" w:author="Claus" w:date="2018-12-14T10:41:00Z">
              <w:r>
                <w:t>Rediger dækningsgrad</w:t>
              </w:r>
            </w:ins>
          </w:p>
        </w:tc>
        <w:tc>
          <w:tcPr>
            <w:tcW w:w="3259" w:type="dxa"/>
          </w:tcPr>
          <w:p w14:paraId="586B7354"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132" w:author="Claus" w:date="2018-12-14T10:41:00Z"/>
              </w:rPr>
            </w:pPr>
            <w:ins w:id="133" w:author="Claus" w:date="2018-12-14T10:46:00Z">
              <w:r>
                <w:t>Simpel</w:t>
              </w:r>
            </w:ins>
          </w:p>
        </w:tc>
        <w:tc>
          <w:tcPr>
            <w:tcW w:w="3260" w:type="dxa"/>
          </w:tcPr>
          <w:p w14:paraId="2D3450E8"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134" w:author="Claus" w:date="2018-12-14T10:41:00Z"/>
              </w:rPr>
            </w:pPr>
            <w:ins w:id="135" w:author="Claus" w:date="2018-12-14T10:46:00Z">
              <w:r>
                <w:t>Opdatering</w:t>
              </w:r>
            </w:ins>
          </w:p>
        </w:tc>
      </w:tr>
      <w:tr w:rsidR="00C5405C" w14:paraId="3A6B2759" w14:textId="77777777" w:rsidTr="00C5405C">
        <w:trPr>
          <w:cnfStyle w:val="000000100000" w:firstRow="0" w:lastRow="0" w:firstColumn="0" w:lastColumn="0" w:oddVBand="0" w:evenVBand="0" w:oddHBand="1" w:evenHBand="0" w:firstRowFirstColumn="0" w:firstRowLastColumn="0" w:lastRowFirstColumn="0" w:lastRowLastColumn="0"/>
          <w:ins w:id="136" w:author="Claus" w:date="2018-12-14T10:41:00Z"/>
        </w:trPr>
        <w:tc>
          <w:tcPr>
            <w:cnfStyle w:val="001000000000" w:firstRow="0" w:lastRow="0" w:firstColumn="1" w:lastColumn="0" w:oddVBand="0" w:evenVBand="0" w:oddHBand="0" w:evenHBand="0" w:firstRowFirstColumn="0" w:firstRowLastColumn="0" w:lastRowFirstColumn="0" w:lastRowLastColumn="0"/>
            <w:tcW w:w="3259" w:type="dxa"/>
          </w:tcPr>
          <w:p w14:paraId="58623F0A" w14:textId="77777777" w:rsidR="00C5405C" w:rsidRDefault="00C5405C" w:rsidP="00C5405C">
            <w:pPr>
              <w:rPr>
                <w:ins w:id="137" w:author="Claus" w:date="2018-12-14T10:41:00Z"/>
              </w:rPr>
            </w:pPr>
            <w:ins w:id="138" w:author="Claus" w:date="2018-12-14T10:41:00Z">
              <w:r>
                <w:t>Rediger hjælpetekst</w:t>
              </w:r>
            </w:ins>
          </w:p>
        </w:tc>
        <w:tc>
          <w:tcPr>
            <w:tcW w:w="3259" w:type="dxa"/>
          </w:tcPr>
          <w:p w14:paraId="4C193D85"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139" w:author="Claus" w:date="2018-12-14T10:41:00Z"/>
              </w:rPr>
            </w:pPr>
            <w:ins w:id="140" w:author="Claus" w:date="2018-12-14T10:46:00Z">
              <w:r>
                <w:t>Simpel</w:t>
              </w:r>
            </w:ins>
          </w:p>
        </w:tc>
        <w:tc>
          <w:tcPr>
            <w:tcW w:w="3260" w:type="dxa"/>
          </w:tcPr>
          <w:p w14:paraId="7F59FDD1"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141" w:author="Claus" w:date="2018-12-14T10:41:00Z"/>
              </w:rPr>
            </w:pPr>
            <w:ins w:id="142" w:author="Claus" w:date="2018-12-14T10:46:00Z">
              <w:r>
                <w:t>Opdatering</w:t>
              </w:r>
            </w:ins>
          </w:p>
        </w:tc>
      </w:tr>
      <w:tr w:rsidR="00C5405C" w14:paraId="30B8126E" w14:textId="77777777" w:rsidTr="00C5405C">
        <w:trPr>
          <w:ins w:id="143" w:author="Claus" w:date="2018-12-14T10:41:00Z"/>
        </w:trPr>
        <w:tc>
          <w:tcPr>
            <w:cnfStyle w:val="001000000000" w:firstRow="0" w:lastRow="0" w:firstColumn="1" w:lastColumn="0" w:oddVBand="0" w:evenVBand="0" w:oddHBand="0" w:evenHBand="0" w:firstRowFirstColumn="0" w:firstRowLastColumn="0" w:lastRowFirstColumn="0" w:lastRowLastColumn="0"/>
            <w:tcW w:w="3259" w:type="dxa"/>
          </w:tcPr>
          <w:p w14:paraId="3BD154E1" w14:textId="77777777" w:rsidR="00C5405C" w:rsidRDefault="00C5405C" w:rsidP="00C5405C">
            <w:pPr>
              <w:rPr>
                <w:ins w:id="144" w:author="Claus" w:date="2018-12-14T10:41:00Z"/>
              </w:rPr>
            </w:pPr>
            <w:ins w:id="145" w:author="Claus" w:date="2018-12-14T10:41:00Z">
              <w:r>
                <w:t>Tilføj vare fra databasen</w:t>
              </w:r>
            </w:ins>
          </w:p>
        </w:tc>
        <w:tc>
          <w:tcPr>
            <w:tcW w:w="3259" w:type="dxa"/>
          </w:tcPr>
          <w:p w14:paraId="68B20384"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146" w:author="Claus" w:date="2018-12-14T10:41:00Z"/>
              </w:rPr>
            </w:pPr>
            <w:ins w:id="147" w:author="Claus" w:date="2018-12-14T10:47:00Z">
              <w:r>
                <w:t>Simpel</w:t>
              </w:r>
            </w:ins>
          </w:p>
        </w:tc>
        <w:tc>
          <w:tcPr>
            <w:tcW w:w="3260" w:type="dxa"/>
          </w:tcPr>
          <w:p w14:paraId="103DDF9C"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148" w:author="Claus" w:date="2018-12-14T10:41:00Z"/>
              </w:rPr>
            </w:pPr>
            <w:ins w:id="149" w:author="Claus" w:date="2018-12-14T10:47:00Z">
              <w:r>
                <w:t>Opdatering</w:t>
              </w:r>
            </w:ins>
          </w:p>
        </w:tc>
      </w:tr>
      <w:tr w:rsidR="00C5405C" w14:paraId="5E1A7E79" w14:textId="77777777" w:rsidTr="00C5405C">
        <w:trPr>
          <w:cnfStyle w:val="000000100000" w:firstRow="0" w:lastRow="0" w:firstColumn="0" w:lastColumn="0" w:oddVBand="0" w:evenVBand="0" w:oddHBand="1" w:evenHBand="0" w:firstRowFirstColumn="0" w:firstRowLastColumn="0" w:lastRowFirstColumn="0" w:lastRowLastColumn="0"/>
          <w:ins w:id="150" w:author="Claus" w:date="2018-12-14T10:41:00Z"/>
        </w:trPr>
        <w:tc>
          <w:tcPr>
            <w:cnfStyle w:val="001000000000" w:firstRow="0" w:lastRow="0" w:firstColumn="1" w:lastColumn="0" w:oddVBand="0" w:evenVBand="0" w:oddHBand="0" w:evenHBand="0" w:firstRowFirstColumn="0" w:firstRowLastColumn="0" w:lastRowFirstColumn="0" w:lastRowLastColumn="0"/>
            <w:tcW w:w="3259" w:type="dxa"/>
          </w:tcPr>
          <w:p w14:paraId="20A7C6A0" w14:textId="77777777" w:rsidR="00C5405C" w:rsidRDefault="00C5405C" w:rsidP="00C5405C">
            <w:pPr>
              <w:rPr>
                <w:ins w:id="151" w:author="Claus" w:date="2018-12-14T10:41:00Z"/>
              </w:rPr>
            </w:pPr>
            <w:ins w:id="152" w:author="Claus" w:date="2018-12-14T10:41:00Z">
              <w:r>
                <w:t>Udskriv tegning</w:t>
              </w:r>
            </w:ins>
          </w:p>
        </w:tc>
        <w:tc>
          <w:tcPr>
            <w:tcW w:w="3259" w:type="dxa"/>
          </w:tcPr>
          <w:p w14:paraId="5F7BB899"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153" w:author="Claus" w:date="2018-12-14T10:41:00Z"/>
              </w:rPr>
            </w:pPr>
            <w:ins w:id="154" w:author="Claus" w:date="2018-12-14T10:47:00Z">
              <w:r>
                <w:t>Simpel (hvis tegning er dannet)</w:t>
              </w:r>
            </w:ins>
          </w:p>
        </w:tc>
        <w:tc>
          <w:tcPr>
            <w:tcW w:w="3260" w:type="dxa"/>
          </w:tcPr>
          <w:p w14:paraId="2865A292" w14:textId="77777777" w:rsidR="00C5405C" w:rsidRDefault="00C5405C" w:rsidP="00C5405C">
            <w:pPr>
              <w:cnfStyle w:val="000000100000" w:firstRow="0" w:lastRow="0" w:firstColumn="0" w:lastColumn="0" w:oddVBand="0" w:evenVBand="0" w:oddHBand="1" w:evenHBand="0" w:firstRowFirstColumn="0" w:firstRowLastColumn="0" w:lastRowFirstColumn="0" w:lastRowLastColumn="0"/>
              <w:rPr>
                <w:ins w:id="155" w:author="Claus" w:date="2018-12-14T10:41:00Z"/>
              </w:rPr>
            </w:pPr>
          </w:p>
        </w:tc>
      </w:tr>
      <w:tr w:rsidR="00C5405C" w14:paraId="0CB2D610" w14:textId="77777777" w:rsidTr="00C5405C">
        <w:trPr>
          <w:ins w:id="156" w:author="Claus" w:date="2018-12-14T10:41:00Z"/>
        </w:trPr>
        <w:tc>
          <w:tcPr>
            <w:cnfStyle w:val="001000000000" w:firstRow="0" w:lastRow="0" w:firstColumn="1" w:lastColumn="0" w:oddVBand="0" w:evenVBand="0" w:oddHBand="0" w:evenHBand="0" w:firstRowFirstColumn="0" w:firstRowLastColumn="0" w:lastRowFirstColumn="0" w:lastRowLastColumn="0"/>
            <w:tcW w:w="3259" w:type="dxa"/>
          </w:tcPr>
          <w:p w14:paraId="3972D414" w14:textId="77777777" w:rsidR="00C5405C" w:rsidRDefault="00C5405C" w:rsidP="00C5405C">
            <w:pPr>
              <w:rPr>
                <w:ins w:id="157" w:author="Claus" w:date="2018-12-14T10:41:00Z"/>
              </w:rPr>
            </w:pPr>
            <w:ins w:id="158" w:author="Claus" w:date="2018-12-14T10:41:00Z">
              <w:r>
                <w:t>Se beskrivelse</w:t>
              </w:r>
            </w:ins>
          </w:p>
        </w:tc>
        <w:tc>
          <w:tcPr>
            <w:tcW w:w="3259" w:type="dxa"/>
          </w:tcPr>
          <w:p w14:paraId="053EE13B"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159" w:author="Claus" w:date="2018-12-14T10:41:00Z"/>
              </w:rPr>
            </w:pPr>
            <w:ins w:id="160" w:author="Claus" w:date="2018-12-14T10:47:00Z">
              <w:r>
                <w:t>Simpel</w:t>
              </w:r>
            </w:ins>
          </w:p>
        </w:tc>
        <w:tc>
          <w:tcPr>
            <w:tcW w:w="3260" w:type="dxa"/>
          </w:tcPr>
          <w:p w14:paraId="58533F5E"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161" w:author="Claus" w:date="2018-12-14T10:41:00Z"/>
              </w:rPr>
            </w:pPr>
            <w:ins w:id="162" w:author="Claus" w:date="2018-12-14T10:48:00Z">
              <w:r>
                <w:t>Aflæsning</w:t>
              </w:r>
            </w:ins>
          </w:p>
        </w:tc>
      </w:tr>
      <w:tr w:rsidR="00C5405C" w14:paraId="1718D861" w14:textId="77777777" w:rsidTr="00C5405C">
        <w:trPr>
          <w:cnfStyle w:val="000000100000" w:firstRow="0" w:lastRow="0" w:firstColumn="0" w:lastColumn="0" w:oddVBand="0" w:evenVBand="0" w:oddHBand="1" w:evenHBand="0" w:firstRowFirstColumn="0" w:firstRowLastColumn="0" w:lastRowFirstColumn="0" w:lastRowLastColumn="0"/>
          <w:ins w:id="163" w:author="Claus" w:date="2018-12-14T10:41:00Z"/>
        </w:trPr>
        <w:tc>
          <w:tcPr>
            <w:cnfStyle w:val="001000000000" w:firstRow="0" w:lastRow="0" w:firstColumn="1" w:lastColumn="0" w:oddVBand="0" w:evenVBand="0" w:oddHBand="0" w:evenHBand="0" w:firstRowFirstColumn="0" w:firstRowLastColumn="0" w:lastRowFirstColumn="0" w:lastRowLastColumn="0"/>
            <w:tcW w:w="3259" w:type="dxa"/>
          </w:tcPr>
          <w:p w14:paraId="43CAE048" w14:textId="77777777" w:rsidR="00C5405C" w:rsidRDefault="00C5405C" w:rsidP="00C5405C">
            <w:pPr>
              <w:rPr>
                <w:ins w:id="164" w:author="Claus" w:date="2018-12-14T10:41:00Z"/>
              </w:rPr>
            </w:pPr>
            <w:ins w:id="165" w:author="Claus" w:date="2018-12-14T10:41:00Z">
              <w:r>
                <w:t>Administrer varer</w:t>
              </w:r>
            </w:ins>
          </w:p>
        </w:tc>
        <w:tc>
          <w:tcPr>
            <w:tcW w:w="3259" w:type="dxa"/>
          </w:tcPr>
          <w:p w14:paraId="590AF409"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166" w:author="Claus" w:date="2018-12-14T10:41:00Z"/>
              </w:rPr>
            </w:pPr>
            <w:ins w:id="167" w:author="Claus" w:date="2018-12-14T10:49:00Z">
              <w:r>
                <w:t>Middel</w:t>
              </w:r>
            </w:ins>
          </w:p>
        </w:tc>
        <w:tc>
          <w:tcPr>
            <w:tcW w:w="3260" w:type="dxa"/>
          </w:tcPr>
          <w:p w14:paraId="1440DADC"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168" w:author="Claus" w:date="2018-12-14T10:41:00Z"/>
              </w:rPr>
            </w:pPr>
            <w:ins w:id="169" w:author="Claus" w:date="2018-12-14T10:49:00Z">
              <w:r>
                <w:t>Opdatering</w:t>
              </w:r>
            </w:ins>
          </w:p>
        </w:tc>
      </w:tr>
      <w:tr w:rsidR="00C5405C" w14:paraId="305CBB40" w14:textId="77777777" w:rsidTr="00C5405C">
        <w:trPr>
          <w:ins w:id="170" w:author="Claus" w:date="2018-12-14T10:41:00Z"/>
        </w:trPr>
        <w:tc>
          <w:tcPr>
            <w:cnfStyle w:val="001000000000" w:firstRow="0" w:lastRow="0" w:firstColumn="1" w:lastColumn="0" w:oddVBand="0" w:evenVBand="0" w:oddHBand="0" w:evenHBand="0" w:firstRowFirstColumn="0" w:firstRowLastColumn="0" w:lastRowFirstColumn="0" w:lastRowLastColumn="0"/>
            <w:tcW w:w="3259" w:type="dxa"/>
          </w:tcPr>
          <w:p w14:paraId="2F31CC65" w14:textId="77777777" w:rsidR="00C5405C" w:rsidRDefault="00C5405C" w:rsidP="00C5405C">
            <w:pPr>
              <w:rPr>
                <w:ins w:id="171" w:author="Claus" w:date="2018-12-14T10:41:00Z"/>
              </w:rPr>
            </w:pPr>
            <w:ins w:id="172" w:author="Claus" w:date="2018-12-14T10:42:00Z">
              <w:r>
                <w:t>Nulstil brugerkonto</w:t>
              </w:r>
            </w:ins>
          </w:p>
        </w:tc>
        <w:tc>
          <w:tcPr>
            <w:tcW w:w="3259" w:type="dxa"/>
          </w:tcPr>
          <w:p w14:paraId="247AF94A"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173" w:author="Claus" w:date="2018-12-14T10:41:00Z"/>
              </w:rPr>
            </w:pPr>
            <w:ins w:id="174" w:author="Claus" w:date="2018-12-14T10:49:00Z">
              <w:r>
                <w:t>Middel</w:t>
              </w:r>
            </w:ins>
          </w:p>
        </w:tc>
        <w:tc>
          <w:tcPr>
            <w:tcW w:w="3260" w:type="dxa"/>
          </w:tcPr>
          <w:p w14:paraId="1CBA4102"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175" w:author="Claus" w:date="2018-12-14T10:41:00Z"/>
              </w:rPr>
            </w:pPr>
            <w:ins w:id="176" w:author="Claus" w:date="2018-12-14T10:49:00Z">
              <w:r>
                <w:t>Opdatering</w:t>
              </w:r>
            </w:ins>
          </w:p>
        </w:tc>
      </w:tr>
      <w:tr w:rsidR="00C5405C" w14:paraId="61A7ACDC" w14:textId="77777777" w:rsidTr="00C5405C">
        <w:trPr>
          <w:cnfStyle w:val="000000100000" w:firstRow="0" w:lastRow="0" w:firstColumn="0" w:lastColumn="0" w:oddVBand="0" w:evenVBand="0" w:oddHBand="1" w:evenHBand="0" w:firstRowFirstColumn="0" w:firstRowLastColumn="0" w:lastRowFirstColumn="0" w:lastRowLastColumn="0"/>
          <w:ins w:id="177" w:author="Claus" w:date="2018-12-14T10:42:00Z"/>
        </w:trPr>
        <w:tc>
          <w:tcPr>
            <w:cnfStyle w:val="001000000000" w:firstRow="0" w:lastRow="0" w:firstColumn="1" w:lastColumn="0" w:oddVBand="0" w:evenVBand="0" w:oddHBand="0" w:evenHBand="0" w:firstRowFirstColumn="0" w:firstRowLastColumn="0" w:lastRowFirstColumn="0" w:lastRowLastColumn="0"/>
            <w:tcW w:w="3259" w:type="dxa"/>
          </w:tcPr>
          <w:p w14:paraId="708851B3" w14:textId="77777777" w:rsidR="00C5405C" w:rsidRDefault="00C5405C" w:rsidP="00C5405C">
            <w:pPr>
              <w:rPr>
                <w:ins w:id="178" w:author="Claus" w:date="2018-12-14T10:42:00Z"/>
              </w:rPr>
            </w:pPr>
            <w:ins w:id="179" w:author="Claus" w:date="2018-12-14T10:42:00Z">
              <w:r>
                <w:t>Administrer brugerkonti</w:t>
              </w:r>
            </w:ins>
          </w:p>
        </w:tc>
        <w:tc>
          <w:tcPr>
            <w:tcW w:w="3259" w:type="dxa"/>
          </w:tcPr>
          <w:p w14:paraId="38B33CDC"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180" w:author="Claus" w:date="2018-12-14T10:42:00Z"/>
              </w:rPr>
            </w:pPr>
            <w:ins w:id="181" w:author="Claus" w:date="2018-12-14T10:49:00Z">
              <w:r>
                <w:t>Middel</w:t>
              </w:r>
            </w:ins>
          </w:p>
        </w:tc>
        <w:tc>
          <w:tcPr>
            <w:tcW w:w="3260" w:type="dxa"/>
          </w:tcPr>
          <w:p w14:paraId="4F328F13"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182" w:author="Claus" w:date="2018-12-14T10:42:00Z"/>
              </w:rPr>
            </w:pPr>
            <w:ins w:id="183" w:author="Claus" w:date="2018-12-14T10:49:00Z">
              <w:r>
                <w:t>Opdatering</w:t>
              </w:r>
            </w:ins>
          </w:p>
        </w:tc>
      </w:tr>
      <w:tr w:rsidR="00C5405C" w14:paraId="2A51FCDF" w14:textId="77777777" w:rsidTr="00C5405C">
        <w:trPr>
          <w:ins w:id="184" w:author="Claus" w:date="2018-12-14T10:42:00Z"/>
        </w:trPr>
        <w:tc>
          <w:tcPr>
            <w:cnfStyle w:val="001000000000" w:firstRow="0" w:lastRow="0" w:firstColumn="1" w:lastColumn="0" w:oddVBand="0" w:evenVBand="0" w:oddHBand="0" w:evenHBand="0" w:firstRowFirstColumn="0" w:firstRowLastColumn="0" w:lastRowFirstColumn="0" w:lastRowLastColumn="0"/>
            <w:tcW w:w="3259" w:type="dxa"/>
          </w:tcPr>
          <w:p w14:paraId="789F4F68" w14:textId="77777777" w:rsidR="00C5405C" w:rsidRDefault="00C5405C" w:rsidP="00C5405C">
            <w:pPr>
              <w:rPr>
                <w:ins w:id="185" w:author="Claus" w:date="2018-12-14T10:42:00Z"/>
              </w:rPr>
            </w:pPr>
            <w:ins w:id="186" w:author="Claus" w:date="2018-12-14T10:42:00Z">
              <w:r>
                <w:t>Administrer samlevejledninger</w:t>
              </w:r>
            </w:ins>
          </w:p>
        </w:tc>
        <w:tc>
          <w:tcPr>
            <w:tcW w:w="3259" w:type="dxa"/>
          </w:tcPr>
          <w:p w14:paraId="12B640AB"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187" w:author="Claus" w:date="2018-12-14T10:42:00Z"/>
              </w:rPr>
            </w:pPr>
            <w:ins w:id="188" w:author="Claus" w:date="2018-12-14T10:49:00Z">
              <w:r>
                <w:t>Middel</w:t>
              </w:r>
            </w:ins>
          </w:p>
        </w:tc>
        <w:tc>
          <w:tcPr>
            <w:tcW w:w="3260" w:type="dxa"/>
          </w:tcPr>
          <w:p w14:paraId="74DBAB92"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189" w:author="Claus" w:date="2018-12-14T10:42:00Z"/>
              </w:rPr>
            </w:pPr>
            <w:ins w:id="190" w:author="Claus" w:date="2018-12-14T10:49:00Z">
              <w:r>
                <w:t>Opdatering</w:t>
              </w:r>
            </w:ins>
          </w:p>
        </w:tc>
      </w:tr>
      <w:tr w:rsidR="00C5405C" w14:paraId="7E72381D" w14:textId="77777777" w:rsidTr="00C5405C">
        <w:trPr>
          <w:cnfStyle w:val="000000100000" w:firstRow="0" w:lastRow="0" w:firstColumn="0" w:lastColumn="0" w:oddVBand="0" w:evenVBand="0" w:oddHBand="1" w:evenHBand="0" w:firstRowFirstColumn="0" w:firstRowLastColumn="0" w:lastRowFirstColumn="0" w:lastRowLastColumn="0"/>
          <w:ins w:id="191" w:author="Claus" w:date="2018-12-14T10:42:00Z"/>
        </w:trPr>
        <w:tc>
          <w:tcPr>
            <w:cnfStyle w:val="001000000000" w:firstRow="0" w:lastRow="0" w:firstColumn="1" w:lastColumn="0" w:oddVBand="0" w:evenVBand="0" w:oddHBand="0" w:evenHBand="0" w:firstRowFirstColumn="0" w:firstRowLastColumn="0" w:lastRowFirstColumn="0" w:lastRowLastColumn="0"/>
            <w:tcW w:w="3259" w:type="dxa"/>
          </w:tcPr>
          <w:p w14:paraId="265EC22B" w14:textId="77777777" w:rsidR="00C5405C" w:rsidRDefault="00C5405C" w:rsidP="00C5405C">
            <w:pPr>
              <w:rPr>
                <w:ins w:id="192" w:author="Claus" w:date="2018-12-14T10:42:00Z"/>
              </w:rPr>
            </w:pPr>
            <w:ins w:id="193" w:author="Claus" w:date="2018-12-14T10:42:00Z">
              <w:r>
                <w:t>Udskriv ordredokumenter</w:t>
              </w:r>
            </w:ins>
          </w:p>
        </w:tc>
        <w:tc>
          <w:tcPr>
            <w:tcW w:w="3259" w:type="dxa"/>
          </w:tcPr>
          <w:p w14:paraId="1C4BA638"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194" w:author="Claus" w:date="2018-12-14T10:42:00Z"/>
              </w:rPr>
            </w:pPr>
            <w:ins w:id="195" w:author="Claus" w:date="2018-12-14T10:49:00Z">
              <w:r>
                <w:t>Middel</w:t>
              </w:r>
            </w:ins>
          </w:p>
        </w:tc>
        <w:tc>
          <w:tcPr>
            <w:tcW w:w="3260" w:type="dxa"/>
          </w:tcPr>
          <w:p w14:paraId="1D346778"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196" w:author="Claus" w:date="2018-12-14T10:42:00Z"/>
              </w:rPr>
            </w:pPr>
            <w:ins w:id="197" w:author="Claus" w:date="2018-12-14T10:49:00Z">
              <w:r>
                <w:t>Aflæsning</w:t>
              </w:r>
            </w:ins>
          </w:p>
        </w:tc>
      </w:tr>
      <w:tr w:rsidR="00C5405C" w14:paraId="0F737A20" w14:textId="77777777" w:rsidTr="00C5405C">
        <w:trPr>
          <w:ins w:id="198" w:author="Claus" w:date="2018-12-14T10:42:00Z"/>
        </w:trPr>
        <w:tc>
          <w:tcPr>
            <w:cnfStyle w:val="001000000000" w:firstRow="0" w:lastRow="0" w:firstColumn="1" w:lastColumn="0" w:oddVBand="0" w:evenVBand="0" w:oddHBand="0" w:evenHBand="0" w:firstRowFirstColumn="0" w:firstRowLastColumn="0" w:lastRowFirstColumn="0" w:lastRowLastColumn="0"/>
            <w:tcW w:w="3259" w:type="dxa"/>
          </w:tcPr>
          <w:p w14:paraId="7EDFA259" w14:textId="77777777" w:rsidR="00C5405C" w:rsidRDefault="00C5405C" w:rsidP="00C5405C">
            <w:pPr>
              <w:rPr>
                <w:ins w:id="199" w:author="Claus" w:date="2018-12-14T10:42:00Z"/>
              </w:rPr>
            </w:pPr>
            <w:ins w:id="200" w:author="Claus" w:date="2018-12-14T10:42:00Z">
              <w:r>
                <w:t>Vis fejl i carportforespørgsel</w:t>
              </w:r>
            </w:ins>
          </w:p>
        </w:tc>
        <w:tc>
          <w:tcPr>
            <w:tcW w:w="3259" w:type="dxa"/>
          </w:tcPr>
          <w:p w14:paraId="64642D3C"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201" w:author="Claus" w:date="2018-12-14T10:42:00Z"/>
              </w:rPr>
            </w:pPr>
            <w:ins w:id="202" w:author="Claus" w:date="2018-12-14T10:49:00Z">
              <w:r>
                <w:t>Særdeles kompleks</w:t>
              </w:r>
            </w:ins>
          </w:p>
        </w:tc>
        <w:tc>
          <w:tcPr>
            <w:tcW w:w="3260" w:type="dxa"/>
          </w:tcPr>
          <w:p w14:paraId="72284F34"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203" w:author="Claus" w:date="2018-12-14T10:42:00Z"/>
              </w:rPr>
            </w:pPr>
            <w:ins w:id="204" w:author="Claus" w:date="2018-12-14T10:49:00Z">
              <w:r>
                <w:t>Beregning</w:t>
              </w:r>
            </w:ins>
          </w:p>
        </w:tc>
      </w:tr>
      <w:tr w:rsidR="00C5405C" w14:paraId="6BA5F237" w14:textId="77777777" w:rsidTr="00C5405C">
        <w:trPr>
          <w:cnfStyle w:val="000000100000" w:firstRow="0" w:lastRow="0" w:firstColumn="0" w:lastColumn="0" w:oddVBand="0" w:evenVBand="0" w:oddHBand="1" w:evenHBand="0" w:firstRowFirstColumn="0" w:firstRowLastColumn="0" w:lastRowFirstColumn="0" w:lastRowLastColumn="0"/>
          <w:ins w:id="205" w:author="Claus" w:date="2018-12-14T10:42:00Z"/>
        </w:trPr>
        <w:tc>
          <w:tcPr>
            <w:cnfStyle w:val="001000000000" w:firstRow="0" w:lastRow="0" w:firstColumn="1" w:lastColumn="0" w:oddVBand="0" w:evenVBand="0" w:oddHBand="0" w:evenHBand="0" w:firstRowFirstColumn="0" w:firstRowLastColumn="0" w:lastRowFirstColumn="0" w:lastRowLastColumn="0"/>
            <w:tcW w:w="3259" w:type="dxa"/>
          </w:tcPr>
          <w:p w14:paraId="5C20D765" w14:textId="77777777" w:rsidR="00C5405C" w:rsidRDefault="00C5405C" w:rsidP="00C5405C">
            <w:pPr>
              <w:rPr>
                <w:ins w:id="206" w:author="Claus" w:date="2018-12-14T10:42:00Z"/>
              </w:rPr>
            </w:pPr>
            <w:ins w:id="207" w:author="Claus" w:date="2018-12-14T10:42:00Z">
              <w:r>
                <w:t>Se ordrestatus</w:t>
              </w:r>
            </w:ins>
          </w:p>
        </w:tc>
        <w:tc>
          <w:tcPr>
            <w:tcW w:w="3259" w:type="dxa"/>
          </w:tcPr>
          <w:p w14:paraId="72F41940"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208" w:author="Claus" w:date="2018-12-14T10:42:00Z"/>
              </w:rPr>
            </w:pPr>
            <w:ins w:id="209" w:author="Claus" w:date="2018-12-14T10:50:00Z">
              <w:r>
                <w:t>Simpel</w:t>
              </w:r>
            </w:ins>
          </w:p>
        </w:tc>
        <w:tc>
          <w:tcPr>
            <w:tcW w:w="3260" w:type="dxa"/>
          </w:tcPr>
          <w:p w14:paraId="1979AB1B" w14:textId="77777777" w:rsidR="00C5405C" w:rsidRDefault="00334F88" w:rsidP="00C5405C">
            <w:pPr>
              <w:cnfStyle w:val="000000100000" w:firstRow="0" w:lastRow="0" w:firstColumn="0" w:lastColumn="0" w:oddVBand="0" w:evenVBand="0" w:oddHBand="1" w:evenHBand="0" w:firstRowFirstColumn="0" w:firstRowLastColumn="0" w:lastRowFirstColumn="0" w:lastRowLastColumn="0"/>
              <w:rPr>
                <w:ins w:id="210" w:author="Claus" w:date="2018-12-14T10:42:00Z"/>
              </w:rPr>
            </w:pPr>
            <w:ins w:id="211" w:author="Claus" w:date="2018-12-14T10:50:00Z">
              <w:r>
                <w:t>Aflæsning</w:t>
              </w:r>
            </w:ins>
          </w:p>
        </w:tc>
      </w:tr>
      <w:tr w:rsidR="00C5405C" w14:paraId="67EDEF72" w14:textId="77777777" w:rsidTr="00C5405C">
        <w:trPr>
          <w:ins w:id="212" w:author="Claus" w:date="2018-12-14T10:42:00Z"/>
        </w:trPr>
        <w:tc>
          <w:tcPr>
            <w:cnfStyle w:val="001000000000" w:firstRow="0" w:lastRow="0" w:firstColumn="1" w:lastColumn="0" w:oddVBand="0" w:evenVBand="0" w:oddHBand="0" w:evenHBand="0" w:firstRowFirstColumn="0" w:firstRowLastColumn="0" w:lastRowFirstColumn="0" w:lastRowLastColumn="0"/>
            <w:tcW w:w="3259" w:type="dxa"/>
          </w:tcPr>
          <w:p w14:paraId="584A05CA" w14:textId="77777777" w:rsidR="00C5405C" w:rsidRDefault="00C5405C" w:rsidP="00C5405C">
            <w:pPr>
              <w:rPr>
                <w:ins w:id="213" w:author="Claus" w:date="2018-12-14T10:42:00Z"/>
              </w:rPr>
            </w:pPr>
            <w:ins w:id="214" w:author="Claus" w:date="2018-12-14T10:42:00Z">
              <w:r>
                <w:t>Log ind/ud</w:t>
              </w:r>
            </w:ins>
          </w:p>
        </w:tc>
        <w:tc>
          <w:tcPr>
            <w:tcW w:w="3259" w:type="dxa"/>
          </w:tcPr>
          <w:p w14:paraId="2ACD001C"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215" w:author="Claus" w:date="2018-12-14T10:42:00Z"/>
              </w:rPr>
            </w:pPr>
            <w:ins w:id="216" w:author="Claus" w:date="2018-12-14T10:50:00Z">
              <w:r>
                <w:t>Simpel</w:t>
              </w:r>
            </w:ins>
          </w:p>
        </w:tc>
        <w:tc>
          <w:tcPr>
            <w:tcW w:w="3260" w:type="dxa"/>
          </w:tcPr>
          <w:p w14:paraId="1589F0F7" w14:textId="77777777" w:rsidR="00C5405C" w:rsidRDefault="00334F88" w:rsidP="00C5405C">
            <w:pPr>
              <w:cnfStyle w:val="000000000000" w:firstRow="0" w:lastRow="0" w:firstColumn="0" w:lastColumn="0" w:oddVBand="0" w:evenVBand="0" w:oddHBand="0" w:evenHBand="0" w:firstRowFirstColumn="0" w:firstRowLastColumn="0" w:lastRowFirstColumn="0" w:lastRowLastColumn="0"/>
              <w:rPr>
                <w:ins w:id="217" w:author="Claus" w:date="2018-12-14T10:42:00Z"/>
              </w:rPr>
            </w:pPr>
            <w:ins w:id="218" w:author="Claus" w:date="2018-12-14T10:50:00Z">
              <w:r>
                <w:t>Aflæsning</w:t>
              </w:r>
            </w:ins>
          </w:p>
        </w:tc>
      </w:tr>
    </w:tbl>
    <w:p w14:paraId="2E07DFB4" w14:textId="77777777" w:rsidR="00C5405C" w:rsidRPr="00C5405C" w:rsidRDefault="00C5405C" w:rsidP="00C5405C"/>
    <w:p w14:paraId="7F1DB675" w14:textId="77777777" w:rsidR="0009330D" w:rsidRDefault="00EC75FF">
      <w:pPr>
        <w:jc w:val="both"/>
        <w:rPr>
          <w:del w:id="219" w:author="Claus" w:date="2018-12-16T11:23:00Z"/>
          <w:i/>
        </w:rPr>
        <w:pPrChange w:id="220" w:author="Claus" w:date="2018-12-14T09:16:00Z">
          <w:pPr>
            <w:ind w:left="360"/>
          </w:pPr>
        </w:pPrChange>
      </w:pPr>
      <w:del w:id="221" w:author="Claus" w:date="2018-12-16T11:23:00Z">
        <w:r w:rsidRPr="008A6BE9" w:rsidDel="003961D3">
          <w:rPr>
            <w:i/>
          </w:rPr>
          <w:delText>Filtrer carport</w:delText>
        </w:r>
        <w:r w:rsidR="008A6BE9" w:rsidDel="003961D3">
          <w:rPr>
            <w:i/>
          </w:rPr>
          <w:delText>,</w:delText>
        </w:r>
        <w:r w:rsidR="00FF4059" w:rsidRPr="008A6BE9" w:rsidDel="003961D3">
          <w:rPr>
            <w:i/>
          </w:rPr>
          <w:delText xml:space="preserve"> </w:delText>
        </w:r>
        <w:r w:rsidR="008A6BE9" w:rsidDel="003961D3">
          <w:rPr>
            <w:i/>
          </w:rPr>
          <w:delText>h</w:delText>
        </w:r>
        <w:r w:rsidRPr="008A6BE9" w:rsidDel="003961D3">
          <w:rPr>
            <w:i/>
          </w:rPr>
          <w:delText>ent/vis tegning</w:delText>
        </w:r>
        <w:r w:rsidR="008A6BE9" w:rsidDel="003961D3">
          <w:rPr>
            <w:i/>
          </w:rPr>
          <w:delText>,</w:delText>
        </w:r>
        <w:r w:rsidR="00FF4059" w:rsidRPr="008A6BE9" w:rsidDel="003961D3">
          <w:rPr>
            <w:i/>
          </w:rPr>
          <w:delText xml:space="preserve"> </w:delText>
        </w:r>
        <w:r w:rsidR="008A6BE9" w:rsidDel="003961D3">
          <w:rPr>
            <w:i/>
          </w:rPr>
          <w:delText>v</w:delText>
        </w:r>
        <w:r w:rsidRPr="008A6BE9" w:rsidDel="003961D3">
          <w:rPr>
            <w:i/>
          </w:rPr>
          <w:delText>is carport</w:delText>
        </w:r>
        <w:r w:rsidR="008A6BE9" w:rsidDel="003961D3">
          <w:rPr>
            <w:i/>
          </w:rPr>
          <w:delText>,</w:delText>
        </w:r>
        <w:r w:rsidR="00FF4059" w:rsidRPr="008A6BE9" w:rsidDel="003961D3">
          <w:rPr>
            <w:i/>
          </w:rPr>
          <w:delText xml:space="preserve"> </w:delText>
        </w:r>
        <w:r w:rsidR="008A6BE9" w:rsidDel="003961D3">
          <w:rPr>
            <w:i/>
          </w:rPr>
          <w:delText>v</w:delText>
        </w:r>
        <w:r w:rsidRPr="008A6BE9" w:rsidDel="003961D3">
          <w:rPr>
            <w:i/>
          </w:rPr>
          <w:delText>is leveringspris</w:delText>
        </w:r>
        <w:r w:rsidR="008A6BE9" w:rsidDel="003961D3">
          <w:rPr>
            <w:i/>
          </w:rPr>
          <w:delText>,</w:delText>
        </w:r>
        <w:r w:rsidR="00FF4059" w:rsidRPr="008A6BE9" w:rsidDel="003961D3">
          <w:rPr>
            <w:i/>
          </w:rPr>
          <w:delText xml:space="preserve"> </w:delText>
        </w:r>
        <w:r w:rsidR="008A6BE9" w:rsidDel="003961D3">
          <w:rPr>
            <w:i/>
          </w:rPr>
          <w:delText>d</w:delText>
        </w:r>
        <w:r w:rsidRPr="008A6BE9" w:rsidDel="003961D3">
          <w:rPr>
            <w:i/>
          </w:rPr>
          <w:delText>esign egen carport</w:delText>
        </w:r>
        <w:r w:rsidR="008A6BE9" w:rsidDel="003961D3">
          <w:rPr>
            <w:i/>
          </w:rPr>
          <w:delText>,</w:delText>
        </w:r>
        <w:r w:rsidR="00FF4059" w:rsidRPr="008A6BE9" w:rsidDel="003961D3">
          <w:rPr>
            <w:i/>
          </w:rPr>
          <w:delText xml:space="preserve"> </w:delText>
        </w:r>
        <w:r w:rsidR="008A6BE9" w:rsidDel="003961D3">
          <w:rPr>
            <w:i/>
          </w:rPr>
          <w:delText>a</w:delText>
        </w:r>
        <w:r w:rsidRPr="008A6BE9" w:rsidDel="003961D3">
          <w:rPr>
            <w:i/>
          </w:rPr>
          <w:delText>fsend carportforespørgsel</w:delText>
        </w:r>
        <w:r w:rsidR="008A6BE9" w:rsidDel="003961D3">
          <w:rPr>
            <w:i/>
          </w:rPr>
          <w:delText>,</w:delText>
        </w:r>
        <w:r w:rsidR="00FF4059" w:rsidRPr="008A6BE9" w:rsidDel="003961D3">
          <w:rPr>
            <w:i/>
          </w:rPr>
          <w:delText xml:space="preserve"> </w:delText>
        </w:r>
        <w:r w:rsidR="008A6BE9" w:rsidDel="003961D3">
          <w:rPr>
            <w:i/>
          </w:rPr>
          <w:delText>å</w:delText>
        </w:r>
        <w:r w:rsidRPr="008A6BE9" w:rsidDel="003961D3">
          <w:rPr>
            <w:i/>
          </w:rPr>
          <w:delText>bn carportforespørgsel</w:delText>
        </w:r>
        <w:r w:rsidR="008A6BE9" w:rsidDel="003961D3">
          <w:rPr>
            <w:i/>
          </w:rPr>
          <w:delText>,</w:delText>
        </w:r>
        <w:r w:rsidRPr="008A6BE9" w:rsidDel="003961D3">
          <w:rPr>
            <w:i/>
          </w:rPr>
          <w:delText xml:space="preserve"> </w:delText>
        </w:r>
        <w:r w:rsidR="00473C7B" w:rsidDel="003961D3">
          <w:rPr>
            <w:i/>
          </w:rPr>
          <w:delText>b</w:delText>
        </w:r>
        <w:r w:rsidR="00473C7B" w:rsidRPr="008A6BE9" w:rsidDel="003961D3">
          <w:rPr>
            <w:i/>
          </w:rPr>
          <w:delText>esvare carportforespørgsel</w:delText>
        </w:r>
        <w:r w:rsidR="00473C7B" w:rsidDel="003961D3">
          <w:rPr>
            <w:i/>
          </w:rPr>
          <w:delText xml:space="preserve">, </w:delText>
        </w:r>
        <w:r w:rsidR="008A6BE9" w:rsidDel="003961D3">
          <w:rPr>
            <w:i/>
          </w:rPr>
          <w:delText>k</w:delText>
        </w:r>
        <w:r w:rsidRPr="008A6BE9" w:rsidDel="003961D3">
          <w:rPr>
            <w:i/>
          </w:rPr>
          <w:delText>onfigurer carport</w:delText>
        </w:r>
        <w:r w:rsidR="008A6BE9" w:rsidDel="003961D3">
          <w:rPr>
            <w:i/>
          </w:rPr>
          <w:delText>,</w:delText>
        </w:r>
        <w:r w:rsidR="00FF4059" w:rsidRPr="008A6BE9" w:rsidDel="003961D3">
          <w:rPr>
            <w:i/>
          </w:rPr>
          <w:delText xml:space="preserve"> </w:delText>
        </w:r>
        <w:r w:rsidR="008A6BE9" w:rsidDel="003961D3">
          <w:rPr>
            <w:i/>
          </w:rPr>
          <w:delText>a</w:delText>
        </w:r>
        <w:r w:rsidRPr="008A6BE9" w:rsidDel="003961D3">
          <w:rPr>
            <w:i/>
          </w:rPr>
          <w:delText>dministrer kunde</w:delText>
        </w:r>
        <w:r w:rsidR="008A6BE9" w:rsidDel="003961D3">
          <w:rPr>
            <w:i/>
          </w:rPr>
          <w:delText>,</w:delText>
        </w:r>
        <w:r w:rsidR="00FF4059" w:rsidRPr="008A6BE9" w:rsidDel="003961D3">
          <w:rPr>
            <w:i/>
          </w:rPr>
          <w:delText xml:space="preserve"> </w:delText>
        </w:r>
        <w:r w:rsidR="008A6BE9" w:rsidDel="003961D3">
          <w:rPr>
            <w:i/>
          </w:rPr>
          <w:delText>b</w:delText>
        </w:r>
        <w:r w:rsidRPr="008A6BE9" w:rsidDel="003961D3">
          <w:rPr>
            <w:i/>
          </w:rPr>
          <w:delText>eregn stykliste</w:delText>
        </w:r>
        <w:r w:rsidR="008A6BE9" w:rsidDel="003961D3">
          <w:rPr>
            <w:i/>
          </w:rPr>
          <w:delText>,</w:delText>
        </w:r>
        <w:r w:rsidR="00FF4059" w:rsidRPr="008A6BE9" w:rsidDel="003961D3">
          <w:rPr>
            <w:i/>
          </w:rPr>
          <w:delText xml:space="preserve"> </w:delText>
        </w:r>
        <w:r w:rsidR="008A6BE9" w:rsidDel="003961D3">
          <w:rPr>
            <w:i/>
          </w:rPr>
          <w:delText>r</w:delText>
        </w:r>
        <w:r w:rsidRPr="008A6BE9" w:rsidDel="003961D3">
          <w:rPr>
            <w:i/>
          </w:rPr>
          <w:delText>ediger dækningsgrad</w:delText>
        </w:r>
        <w:r w:rsidR="008A6BE9" w:rsidDel="003961D3">
          <w:rPr>
            <w:i/>
          </w:rPr>
          <w:delText>,</w:delText>
        </w:r>
        <w:r w:rsidR="00FF4059" w:rsidRPr="008A6BE9" w:rsidDel="003961D3">
          <w:rPr>
            <w:i/>
          </w:rPr>
          <w:delText xml:space="preserve"> </w:delText>
        </w:r>
        <w:r w:rsidR="008A6BE9" w:rsidDel="003961D3">
          <w:rPr>
            <w:i/>
          </w:rPr>
          <w:delText>r</w:delText>
        </w:r>
        <w:r w:rsidRPr="008A6BE9" w:rsidDel="003961D3">
          <w:rPr>
            <w:i/>
          </w:rPr>
          <w:delText>ediger hjælpetekst</w:delText>
        </w:r>
        <w:r w:rsidR="008A6BE9" w:rsidDel="003961D3">
          <w:rPr>
            <w:i/>
          </w:rPr>
          <w:delText>,</w:delText>
        </w:r>
        <w:r w:rsidR="00FF4059" w:rsidRPr="008A6BE9" w:rsidDel="003961D3">
          <w:rPr>
            <w:i/>
          </w:rPr>
          <w:delText xml:space="preserve"> </w:delText>
        </w:r>
        <w:r w:rsidR="008A6BE9" w:rsidDel="003961D3">
          <w:rPr>
            <w:i/>
          </w:rPr>
          <w:delText>t</w:delText>
        </w:r>
        <w:r w:rsidRPr="008A6BE9" w:rsidDel="003961D3">
          <w:rPr>
            <w:i/>
          </w:rPr>
          <w:delText>ilføj vare fra databasen</w:delText>
        </w:r>
        <w:r w:rsidR="008A6BE9" w:rsidDel="003961D3">
          <w:rPr>
            <w:i/>
          </w:rPr>
          <w:delText>,</w:delText>
        </w:r>
        <w:r w:rsidR="00FF4059" w:rsidRPr="008A6BE9" w:rsidDel="003961D3">
          <w:rPr>
            <w:i/>
          </w:rPr>
          <w:delText xml:space="preserve"> </w:delText>
        </w:r>
        <w:r w:rsidR="008A6BE9" w:rsidDel="003961D3">
          <w:rPr>
            <w:i/>
          </w:rPr>
          <w:delText>s</w:delText>
        </w:r>
        <w:r w:rsidRPr="008A6BE9" w:rsidDel="003961D3">
          <w:rPr>
            <w:i/>
          </w:rPr>
          <w:delText>e/udskriv tegning</w:delText>
        </w:r>
        <w:r w:rsidR="008A6BE9" w:rsidDel="003961D3">
          <w:rPr>
            <w:i/>
          </w:rPr>
          <w:delText>,</w:delText>
        </w:r>
        <w:r w:rsidR="00FF4059" w:rsidRPr="008A6BE9" w:rsidDel="003961D3">
          <w:rPr>
            <w:i/>
          </w:rPr>
          <w:delText xml:space="preserve"> </w:delText>
        </w:r>
        <w:r w:rsidR="008A6BE9" w:rsidDel="003961D3">
          <w:rPr>
            <w:i/>
          </w:rPr>
          <w:delText>s</w:delText>
        </w:r>
        <w:r w:rsidR="008A6BE9" w:rsidRPr="008A6BE9" w:rsidDel="003961D3">
          <w:rPr>
            <w:i/>
          </w:rPr>
          <w:delText>e b</w:delText>
        </w:r>
        <w:r w:rsidRPr="008A6BE9" w:rsidDel="003961D3">
          <w:rPr>
            <w:i/>
          </w:rPr>
          <w:delText>eskrivelse</w:delText>
        </w:r>
        <w:r w:rsidR="008A6BE9" w:rsidDel="003961D3">
          <w:rPr>
            <w:i/>
          </w:rPr>
          <w:delText>,</w:delText>
        </w:r>
        <w:r w:rsidR="008A6BE9" w:rsidRPr="008A6BE9" w:rsidDel="003961D3">
          <w:rPr>
            <w:i/>
          </w:rPr>
          <w:delText xml:space="preserve"> </w:delText>
        </w:r>
        <w:r w:rsidR="008A6BE9" w:rsidDel="003961D3">
          <w:rPr>
            <w:i/>
          </w:rPr>
          <w:delText>a</w:delText>
        </w:r>
        <w:r w:rsidRPr="008A6BE9" w:rsidDel="003961D3">
          <w:rPr>
            <w:i/>
          </w:rPr>
          <w:delText>dministrer varer</w:delText>
        </w:r>
        <w:r w:rsidR="008A6BE9" w:rsidDel="003961D3">
          <w:rPr>
            <w:i/>
          </w:rPr>
          <w:delText>,</w:delText>
        </w:r>
        <w:r w:rsidR="008A6BE9" w:rsidRPr="008A6BE9" w:rsidDel="003961D3">
          <w:rPr>
            <w:i/>
          </w:rPr>
          <w:delText xml:space="preserve"> </w:delText>
        </w:r>
        <w:r w:rsidR="008A6BE9" w:rsidDel="003961D3">
          <w:rPr>
            <w:i/>
          </w:rPr>
          <w:delText>n</w:delText>
        </w:r>
        <w:r w:rsidRPr="008A6BE9" w:rsidDel="003961D3">
          <w:rPr>
            <w:i/>
          </w:rPr>
          <w:delText>ulstil brugerkonto</w:delText>
        </w:r>
        <w:r w:rsidR="008A6BE9" w:rsidDel="003961D3">
          <w:rPr>
            <w:i/>
          </w:rPr>
          <w:delText>,</w:delText>
        </w:r>
        <w:r w:rsidR="008A6BE9" w:rsidRPr="008A6BE9" w:rsidDel="003961D3">
          <w:rPr>
            <w:i/>
          </w:rPr>
          <w:delText xml:space="preserve"> </w:delText>
        </w:r>
        <w:r w:rsidR="008A6BE9" w:rsidDel="003961D3">
          <w:rPr>
            <w:i/>
          </w:rPr>
          <w:delText>a</w:delText>
        </w:r>
        <w:r w:rsidR="008A6BE9" w:rsidRPr="008A6BE9" w:rsidDel="003961D3">
          <w:rPr>
            <w:i/>
          </w:rPr>
          <w:delText xml:space="preserve">dministrer </w:delText>
        </w:r>
        <w:r w:rsidRPr="008A6BE9" w:rsidDel="003961D3">
          <w:rPr>
            <w:i/>
          </w:rPr>
          <w:delText>brugerkonti</w:delText>
        </w:r>
        <w:r w:rsidR="008A6BE9" w:rsidDel="003961D3">
          <w:rPr>
            <w:i/>
          </w:rPr>
          <w:delText>,</w:delText>
        </w:r>
        <w:r w:rsidR="008A6BE9" w:rsidRPr="008A6BE9" w:rsidDel="003961D3">
          <w:rPr>
            <w:i/>
          </w:rPr>
          <w:delText xml:space="preserve"> </w:delText>
        </w:r>
        <w:r w:rsidR="008A6BE9" w:rsidDel="003961D3">
          <w:rPr>
            <w:i/>
          </w:rPr>
          <w:delText>a</w:delText>
        </w:r>
        <w:r w:rsidRPr="008A6BE9" w:rsidDel="003961D3">
          <w:rPr>
            <w:i/>
          </w:rPr>
          <w:delText>dministrer samlevejledninger</w:delText>
        </w:r>
        <w:r w:rsidR="008A6BE9" w:rsidDel="003961D3">
          <w:rPr>
            <w:i/>
          </w:rPr>
          <w:delText>,</w:delText>
        </w:r>
        <w:r w:rsidR="008A6BE9" w:rsidRPr="008A6BE9" w:rsidDel="003961D3">
          <w:rPr>
            <w:i/>
          </w:rPr>
          <w:delText xml:space="preserve"> </w:delText>
        </w:r>
        <w:r w:rsidR="008A6BE9" w:rsidDel="003961D3">
          <w:rPr>
            <w:i/>
          </w:rPr>
          <w:delText>u</w:delText>
        </w:r>
        <w:r w:rsidRPr="008A6BE9" w:rsidDel="003961D3">
          <w:rPr>
            <w:i/>
          </w:rPr>
          <w:delText>dskriv ordredokumenter (faktura, stykliste, plukliste, saml</w:delText>
        </w:r>
        <w:r w:rsidR="00600D65" w:rsidDel="003961D3">
          <w:rPr>
            <w:i/>
          </w:rPr>
          <w:delText>evejledning, ordrebekræftelse mv</w:delText>
        </w:r>
        <w:r w:rsidR="008A6BE9" w:rsidDel="003961D3">
          <w:rPr>
            <w:i/>
          </w:rPr>
          <w:delText>.</w:delText>
        </w:r>
        <w:r w:rsidRPr="008A6BE9" w:rsidDel="003961D3">
          <w:rPr>
            <w:i/>
          </w:rPr>
          <w:delText>)</w:delText>
        </w:r>
        <w:r w:rsidR="008A6BE9" w:rsidDel="003961D3">
          <w:rPr>
            <w:i/>
          </w:rPr>
          <w:delText>,</w:delText>
        </w:r>
        <w:r w:rsidR="008A6BE9" w:rsidRPr="008A6BE9" w:rsidDel="003961D3">
          <w:rPr>
            <w:i/>
          </w:rPr>
          <w:delText xml:space="preserve"> </w:delText>
        </w:r>
        <w:r w:rsidR="008A6BE9" w:rsidDel="003961D3">
          <w:rPr>
            <w:i/>
          </w:rPr>
          <w:delText>v</w:delText>
        </w:r>
        <w:r w:rsidRPr="008A6BE9" w:rsidDel="003961D3">
          <w:rPr>
            <w:i/>
          </w:rPr>
          <w:delText>is fejl i carportforespørgsel</w:delText>
        </w:r>
        <w:r w:rsidR="008A6BE9" w:rsidDel="003961D3">
          <w:rPr>
            <w:i/>
          </w:rPr>
          <w:delText>,</w:delText>
        </w:r>
        <w:r w:rsidR="008A6BE9" w:rsidRPr="008A6BE9" w:rsidDel="003961D3">
          <w:rPr>
            <w:i/>
          </w:rPr>
          <w:delText xml:space="preserve"> </w:delText>
        </w:r>
        <w:r w:rsidR="008A6BE9" w:rsidDel="003961D3">
          <w:rPr>
            <w:i/>
          </w:rPr>
          <w:delText>s</w:delText>
        </w:r>
        <w:r w:rsidRPr="008A6BE9" w:rsidDel="003961D3">
          <w:rPr>
            <w:i/>
          </w:rPr>
          <w:delText>e ordrestatus</w:delText>
        </w:r>
        <w:r w:rsidR="008A6BE9" w:rsidDel="003961D3">
          <w:rPr>
            <w:i/>
          </w:rPr>
          <w:delText>,</w:delText>
        </w:r>
        <w:r w:rsidR="008A6BE9" w:rsidRPr="008A6BE9" w:rsidDel="003961D3">
          <w:rPr>
            <w:i/>
          </w:rPr>
          <w:delText xml:space="preserve"> </w:delText>
        </w:r>
        <w:r w:rsidR="008A6BE9" w:rsidDel="003961D3">
          <w:rPr>
            <w:i/>
          </w:rPr>
          <w:delText>l</w:delText>
        </w:r>
        <w:r w:rsidRPr="008A6BE9" w:rsidDel="003961D3">
          <w:rPr>
            <w:i/>
          </w:rPr>
          <w:delText>og ind</w:delText>
        </w:r>
        <w:r w:rsidR="008A6BE9" w:rsidDel="003961D3">
          <w:rPr>
            <w:i/>
          </w:rPr>
          <w:delText>,</w:delText>
        </w:r>
        <w:r w:rsidR="008A6BE9" w:rsidRPr="008A6BE9" w:rsidDel="003961D3">
          <w:rPr>
            <w:i/>
          </w:rPr>
          <w:delText xml:space="preserve"> </w:delText>
        </w:r>
        <w:r w:rsidR="008A6BE9" w:rsidDel="003961D3">
          <w:rPr>
            <w:i/>
          </w:rPr>
          <w:delText>l</w:delText>
        </w:r>
        <w:r w:rsidRPr="008A6BE9" w:rsidDel="003961D3">
          <w:rPr>
            <w:i/>
          </w:rPr>
          <w:delText>og ud</w:delText>
        </w:r>
        <w:r w:rsidR="008A6BE9" w:rsidDel="003961D3">
          <w:rPr>
            <w:i/>
          </w:rPr>
          <w:delText>.</w:delText>
        </w:r>
      </w:del>
    </w:p>
    <w:p w14:paraId="31ED9DF1" w14:textId="77777777" w:rsidR="00574D6C" w:rsidRDefault="00574D6C" w:rsidP="00552589">
      <w:pPr>
        <w:rPr>
          <w:ins w:id="222" w:author="Claus" w:date="2018-12-14T09:14:00Z"/>
        </w:rPr>
      </w:pPr>
      <w:ins w:id="223" w:author="Claus" w:date="2018-12-14T09:06:00Z">
        <w:r>
          <w:lastRenderedPageBreak/>
          <w:t>Denne liste af nuværende krav kan analyseres lingvistisk for at frembringe e</w:t>
        </w:r>
      </w:ins>
      <w:ins w:id="224" w:author="Claus" w:date="2018-12-14T09:13:00Z">
        <w:r w:rsidR="002D7BB7">
          <w:t xml:space="preserve">n liste </w:t>
        </w:r>
      </w:ins>
      <w:ins w:id="225" w:author="Claus" w:date="2018-12-14T09:06:00Z">
        <w:r>
          <w:t>med kandidatklasser</w:t>
        </w:r>
      </w:ins>
      <w:ins w:id="226" w:author="Claus" w:date="2018-12-14T11:40:00Z">
        <w:r w:rsidR="00984CD6">
          <w:t>, som danner grundlag for domænemodellen, se afsnittet herom.</w:t>
        </w:r>
      </w:ins>
    </w:p>
    <w:p w14:paraId="03D0EEB6" w14:textId="77777777" w:rsidR="00473C7B" w:rsidRDefault="00E4355F" w:rsidP="00552589">
      <w:ins w:id="227" w:author="Claus" w:date="2018-12-14T11:16:00Z">
        <w:r>
          <w:t xml:space="preserve">Af listen over </w:t>
        </w:r>
        <w:commentRangeStart w:id="228"/>
        <w:r>
          <w:t>funktionelle krav</w:t>
        </w:r>
      </w:ins>
      <w:ins w:id="229" w:author="Claus" w:date="2018-12-14T11:17:00Z">
        <w:r>
          <w:t xml:space="preserve"> </w:t>
        </w:r>
        <w:commentRangeEnd w:id="228"/>
        <w:r w:rsidR="005B5DE2">
          <w:rPr>
            <w:rStyle w:val="Kommentarhenvisning"/>
          </w:rPr>
          <w:commentReference w:id="228"/>
        </w:r>
        <w:r>
          <w:t xml:space="preserve">er </w:t>
        </w:r>
      </w:ins>
      <w:del w:id="230" w:author="Claus" w:date="2018-12-14T11:17:00Z">
        <w:r w:rsidR="00473C7B" w:rsidDel="00E4355F">
          <w:delText xml:space="preserve">Af ovenstående liste er </w:delText>
        </w:r>
      </w:del>
      <w:r w:rsidR="00473C7B">
        <w:t xml:space="preserve">især arbejdsgangen vedr. carportforespørgsler interessant, da den findes i 3 af de funktionelle krav. Af demonstrationen fremgår det, at en kunde laver en forespørgsel vedr. en carport og sender den til Fog. </w:t>
      </w:r>
      <w:commentRangeStart w:id="231"/>
      <w:r w:rsidR="00473C7B">
        <w:t xml:space="preserve">Fog modtager forespørgslen som en </w:t>
      </w:r>
      <w:ins w:id="232" w:author="Claus" w:date="2018-12-13T21:13:00Z">
        <w:r w:rsidR="00812593">
          <w:t>e-</w:t>
        </w:r>
      </w:ins>
      <w:r w:rsidR="00473C7B">
        <w:t>mail.</w:t>
      </w:r>
      <w:commentRangeEnd w:id="231"/>
      <w:r w:rsidR="00185B9E">
        <w:rPr>
          <w:rStyle w:val="Kommentarhenvisning"/>
        </w:rPr>
        <w:commentReference w:id="231"/>
      </w:r>
      <w:r w:rsidR="00473C7B">
        <w:t xml:space="preserve"> Denne åbnes og forespørgslens data indtastes i Fog</w:t>
      </w:r>
      <w:del w:id="233" w:author="Claus" w:date="2018-12-13T21:13:00Z">
        <w:r w:rsidR="00473C7B" w:rsidDel="00812593">
          <w:delText>’</w:delText>
        </w:r>
      </w:del>
      <w:r w:rsidR="00473C7B">
        <w:t>s eget system</w:t>
      </w:r>
      <w:ins w:id="234" w:author="Claus" w:date="2018-12-13T20:58:00Z">
        <w:r w:rsidR="001F2209">
          <w:t>; Quick-byg,</w:t>
        </w:r>
      </w:ins>
      <w:r w:rsidR="00473C7B">
        <w:t xml:space="preserve"> som bl.a. bruges til at beregne materialer og pris.</w:t>
      </w:r>
    </w:p>
    <w:p w14:paraId="01626C86" w14:textId="77777777" w:rsidR="003961D3" w:rsidRDefault="003961D3" w:rsidP="00552589">
      <w:pPr>
        <w:rPr>
          <w:ins w:id="235" w:author="Claus" w:date="2018-12-16T11:24:00Z"/>
        </w:rPr>
      </w:pPr>
    </w:p>
    <w:p w14:paraId="37EA1132" w14:textId="77777777" w:rsidR="00473C7B" w:rsidRDefault="00473C7B" w:rsidP="00552589">
      <w:r>
        <w:t xml:space="preserve">Arbejdsgangen kan </w:t>
      </w:r>
      <w:commentRangeStart w:id="236"/>
      <w:r>
        <w:t>illustreres</w:t>
      </w:r>
      <w:commentRangeEnd w:id="236"/>
      <w:r w:rsidR="00185B9E">
        <w:rPr>
          <w:rStyle w:val="Kommentarhenvisning"/>
        </w:rPr>
        <w:commentReference w:id="236"/>
      </w:r>
      <w:r>
        <w:t xml:space="preserve"> vha. flg. aktivitetsdiagram:</w:t>
      </w:r>
    </w:p>
    <w:p w14:paraId="29A26DB4" w14:textId="77777777" w:rsidR="0009330D" w:rsidRDefault="00C50BD7">
      <w:pPr>
        <w:keepNext/>
        <w:rPr>
          <w:ins w:id="237" w:author="Claus" w:date="2018-12-15T12:35:00Z"/>
        </w:rPr>
        <w:pPrChange w:id="238" w:author="Claus" w:date="2018-12-15T12:36:00Z">
          <w:pPr>
            <w:jc w:val="center"/>
          </w:pPr>
        </w:pPrChange>
      </w:pPr>
      <w:r w:rsidRPr="00C50BD7">
        <w:rPr>
          <w:noProof/>
          <w:lang w:eastAsia="da-DK"/>
        </w:rPr>
        <w:lastRenderedPageBreak/>
        <w:drawing>
          <wp:inline distT="0" distB="0" distL="0" distR="0" wp14:anchorId="3A6CF1A2" wp14:editId="007E9678">
            <wp:extent cx="5344279" cy="8186468"/>
            <wp:effectExtent l="19050" t="0" r="8771" b="0"/>
            <wp:docPr id="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44279" cy="8186468"/>
                    </a:xfrm>
                    <a:prstGeom prst="rect">
                      <a:avLst/>
                    </a:prstGeom>
                    <a:noFill/>
                    <a:ln w="9525">
                      <a:noFill/>
                      <a:miter lim="800000"/>
                      <a:headEnd/>
                      <a:tailEnd/>
                    </a:ln>
                  </pic:spPr>
                </pic:pic>
              </a:graphicData>
            </a:graphic>
          </wp:inline>
        </w:drawing>
      </w:r>
    </w:p>
    <w:p w14:paraId="57575CB8" w14:textId="77777777" w:rsidR="0009330D" w:rsidRDefault="002A162A">
      <w:pPr>
        <w:pStyle w:val="Billedtekst"/>
        <w:rPr>
          <w:lang w:val="en-US"/>
          <w:rPrChange w:id="239" w:author="Claus" w:date="2018-12-15T12:36:00Z">
            <w:rPr/>
          </w:rPrChange>
        </w:rPr>
        <w:pPrChange w:id="240" w:author="Claus" w:date="2018-12-15T12:36:00Z">
          <w:pPr>
            <w:jc w:val="center"/>
          </w:pPr>
        </w:pPrChange>
      </w:pPr>
      <w:ins w:id="241" w:author="Claus" w:date="2018-12-15T12:35:00Z">
        <w:r w:rsidRPr="002A162A">
          <w:rPr>
            <w:lang w:val="en-US"/>
            <w:rPrChange w:id="242" w:author="Claus" w:date="2018-12-15T12:36:00Z">
              <w:rPr>
                <w:b/>
                <w:bCs/>
              </w:rPr>
            </w:rPrChange>
          </w:rPr>
          <w:t xml:space="preserve">Figur </w:t>
        </w:r>
        <w:r>
          <w:fldChar w:fldCharType="begin"/>
        </w:r>
        <w:r w:rsidRPr="002A162A">
          <w:rPr>
            <w:lang w:val="en-US"/>
            <w:rPrChange w:id="243" w:author="Claus" w:date="2018-12-15T12:36:00Z">
              <w:rPr>
                <w:b/>
                <w:bCs/>
              </w:rPr>
            </w:rPrChange>
          </w:rPr>
          <w:instrText xml:space="preserve"> SEQ Figur \* ARABIC </w:instrText>
        </w:r>
      </w:ins>
      <w:r>
        <w:fldChar w:fldCharType="separate"/>
      </w:r>
      <w:ins w:id="244" w:author="Claus" w:date="2018-12-16T17:01:00Z">
        <w:r w:rsidR="002E736F">
          <w:rPr>
            <w:noProof/>
            <w:lang w:val="en-US"/>
          </w:rPr>
          <w:t>1</w:t>
        </w:r>
      </w:ins>
      <w:ins w:id="245" w:author="Claus" w:date="2018-12-15T12:35:00Z">
        <w:r>
          <w:fldChar w:fldCharType="end"/>
        </w:r>
        <w:r w:rsidRPr="002A162A">
          <w:rPr>
            <w:lang w:val="en-US"/>
            <w:rPrChange w:id="246" w:author="Claus" w:date="2018-12-15T12:36:00Z">
              <w:rPr>
                <w:b/>
                <w:bCs/>
              </w:rPr>
            </w:rPrChange>
          </w:rPr>
          <w:t xml:space="preserve"> – Aktivitetsdiagram for Fog </w:t>
        </w:r>
      </w:ins>
      <w:ins w:id="247" w:author="Claus" w:date="2018-12-15T12:36:00Z">
        <w:r w:rsidRPr="002A162A">
          <w:rPr>
            <w:lang w:val="en-US"/>
            <w:rPrChange w:id="248" w:author="Claus" w:date="2018-12-15T12:36:00Z">
              <w:rPr>
                <w:b/>
                <w:bCs/>
              </w:rPr>
            </w:rPrChange>
          </w:rPr>
          <w:t>Carporte AS-IS</w:t>
        </w:r>
      </w:ins>
      <w:ins w:id="249" w:author="Claus" w:date="2018-12-15T12:40:00Z">
        <w:r w:rsidR="00C25F8E">
          <w:rPr>
            <w:lang w:val="en-US"/>
          </w:rPr>
          <w:t>.</w:t>
        </w:r>
      </w:ins>
    </w:p>
    <w:p w14:paraId="4D8CDFE0" w14:textId="77777777" w:rsidR="00473C7B" w:rsidRDefault="00C82689" w:rsidP="00552589">
      <w:r>
        <w:lastRenderedPageBreak/>
        <w:t>Medarbejderen i trælasten skal foretage mange skridt</w:t>
      </w:r>
      <w:ins w:id="250" w:author="Claus" w:date="2018-12-13T21:14:00Z">
        <w:r w:rsidR="00812593">
          <w:t>,</w:t>
        </w:r>
      </w:ins>
      <w:r>
        <w:t xml:space="preserve"> før et tilbud kan afsendes. Nogle af disse </w:t>
      </w:r>
      <w:ins w:id="251" w:author="Claus" w:date="2018-12-13T20:58:00Z">
        <w:r w:rsidR="001F2209">
          <w:t xml:space="preserve">skal </w:t>
        </w:r>
      </w:ins>
      <w:del w:id="252" w:author="Claus" w:date="2018-12-13T20:58:00Z">
        <w:r w:rsidDel="001F2209">
          <w:delText>kan</w:delText>
        </w:r>
      </w:del>
      <w:r>
        <w:t xml:space="preserve"> kunden </w:t>
      </w:r>
      <w:ins w:id="253" w:author="Claus" w:date="2018-12-13T20:58:00Z">
        <w:r w:rsidR="001F2209">
          <w:t xml:space="preserve">fremover </w:t>
        </w:r>
      </w:ins>
      <w:r>
        <w:t>selv foretage, inden han/hun afsender en forespørgsel</w:t>
      </w:r>
      <w:ins w:id="254" w:author="Claus" w:date="2018-12-13T20:58:00Z">
        <w:r w:rsidR="001F2209">
          <w:t>, nemlig</w:t>
        </w:r>
      </w:ins>
      <w:del w:id="255" w:author="Claus" w:date="2018-12-13T20:58:00Z">
        <w:r w:rsidDel="001F2209">
          <w:delText>;</w:delText>
        </w:r>
      </w:del>
      <w:r>
        <w:t xml:space="preserve"> valg af tagbelægning og beklædning. </w:t>
      </w:r>
      <w:ins w:id="256" w:author="Claus" w:date="2018-12-15T11:55:00Z">
        <w:r w:rsidR="0010475B">
          <w:t>Andre skridt kan håndteres elektronisk.</w:t>
        </w:r>
      </w:ins>
    </w:p>
    <w:p w14:paraId="307576D5" w14:textId="77777777" w:rsidR="00C82689" w:rsidRDefault="00C82689" w:rsidP="00552589">
      <w:commentRangeStart w:id="257"/>
      <w:r>
        <w:t xml:space="preserve">Det er </w:t>
      </w:r>
      <w:del w:id="258" w:author="Claus" w:date="2018-12-14T11:21:00Z">
        <w:r w:rsidDel="0081437D">
          <w:delText xml:space="preserve">også </w:delText>
        </w:r>
      </w:del>
      <w:ins w:id="259" w:author="Claus" w:date="2018-12-14T11:21:00Z">
        <w:r w:rsidR="0081437D">
          <w:t xml:space="preserve">endvidere </w:t>
        </w:r>
      </w:ins>
      <w:r>
        <w:t>vanskeligt at afgøre</w:t>
      </w:r>
      <w:ins w:id="260" w:author="Claus" w:date="2018-12-13T21:15:00Z">
        <w:r w:rsidR="00812593">
          <w:t>,</w:t>
        </w:r>
      </w:ins>
      <w:r>
        <w:t xml:space="preserve"> hvordan medarbejderen holder styr på</w:t>
      </w:r>
      <w:ins w:id="261" w:author="Claus" w:date="2018-12-13T21:15:00Z">
        <w:r w:rsidR="00812593">
          <w:t>,</w:t>
        </w:r>
      </w:ins>
      <w:r>
        <w:t xml:space="preserve"> hvor langt en forespørgsel er kommet i forløbet, da kommunikationen tilsyneladende udelukkende foregår pr. </w:t>
      </w:r>
      <w:ins w:id="262" w:author="Claus" w:date="2018-12-13T21:15:00Z">
        <w:r w:rsidR="00812593">
          <w:t>e-</w:t>
        </w:r>
      </w:ins>
      <w:r>
        <w:t>mail og telefon. Måske er en forespørgsel kun en forespørgsel indtil et tilbud oprettes</w:t>
      </w:r>
      <w:ins w:id="263" w:author="Claus" w:date="2018-12-13T21:00:00Z">
        <w:r w:rsidR="001F2209">
          <w:t xml:space="preserve">, </w:t>
        </w:r>
      </w:ins>
      <w:ins w:id="264" w:author="Claus" w:date="2018-12-13T21:01:00Z">
        <w:r w:rsidR="001F2209">
          <w:t>tilbuddet</w:t>
        </w:r>
      </w:ins>
      <w:ins w:id="265" w:author="Claus" w:date="2018-12-13T21:00:00Z">
        <w:r w:rsidR="001F2209">
          <w:t xml:space="preserve"> </w:t>
        </w:r>
      </w:ins>
      <w:del w:id="266" w:author="Claus" w:date="2018-12-13T21:00:00Z">
        <w:r w:rsidDel="001F2209">
          <w:delText xml:space="preserve"> og et tilbud </w:delText>
        </w:r>
      </w:del>
      <w:r>
        <w:t xml:space="preserve">bliver senere </w:t>
      </w:r>
      <w:ins w:id="267" w:author="Claus" w:date="2018-12-13T21:00:00Z">
        <w:r w:rsidR="001F2209">
          <w:t xml:space="preserve">evt. </w:t>
        </w:r>
      </w:ins>
      <w:r>
        <w:t xml:space="preserve">til en ordrebekræftelse. </w:t>
      </w:r>
      <w:del w:id="268" w:author="Claus" w:date="2018-12-13T21:01:00Z">
        <w:r w:rsidDel="001F2209">
          <w:delText xml:space="preserve">Disse </w:delText>
        </w:r>
      </w:del>
      <w:ins w:id="269" w:author="Claus" w:date="2018-12-13T21:01:00Z">
        <w:r w:rsidR="001F2209">
          <w:t xml:space="preserve">Denne </w:t>
        </w:r>
      </w:ins>
      <w:r>
        <w:t>uklarhed</w:t>
      </w:r>
      <w:del w:id="270" w:author="Claus" w:date="2018-12-13T21:01:00Z">
        <w:r w:rsidDel="001F2209">
          <w:delText>er</w:delText>
        </w:r>
      </w:del>
      <w:r>
        <w:t xml:space="preserve"> skal det fremtidige system eliminere. Vi har derfor opstillet flg. tilstandsdiagram for en forespørgsel</w:t>
      </w:r>
      <w:ins w:id="271" w:author="Claus" w:date="2018-12-14T11:21:00Z">
        <w:r w:rsidR="0081437D">
          <w:t xml:space="preserve"> for at skabe overblik</w:t>
        </w:r>
      </w:ins>
      <w:r>
        <w:t>:</w:t>
      </w:r>
      <w:commentRangeEnd w:id="257"/>
      <w:r w:rsidR="00185B9E">
        <w:rPr>
          <w:rStyle w:val="Kommentarhenvisning"/>
        </w:rPr>
        <w:commentReference w:id="257"/>
      </w:r>
    </w:p>
    <w:p w14:paraId="255C96C8" w14:textId="56CDC7E7" w:rsidR="00D21BEA" w:rsidRDefault="00185B9E">
      <w:pPr>
        <w:keepNext/>
        <w:rPr>
          <w:ins w:id="272" w:author="Claus" w:date="2018-12-15T12:40:00Z"/>
        </w:rPr>
      </w:pPr>
      <w:r>
        <w:rPr>
          <w:noProof/>
        </w:rPr>
        <w:drawing>
          <wp:inline distT="0" distB="0" distL="0" distR="0" wp14:anchorId="135F1911" wp14:editId="27ADEF9B">
            <wp:extent cx="6122670" cy="3511550"/>
            <wp:effectExtent l="0" t="0" r="0" b="0"/>
            <wp:docPr id="13"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670" cy="3511550"/>
                    </a:xfrm>
                    <a:prstGeom prst="rect">
                      <a:avLst/>
                    </a:prstGeom>
                    <a:noFill/>
                    <a:ln>
                      <a:noFill/>
                    </a:ln>
                  </pic:spPr>
                </pic:pic>
              </a:graphicData>
            </a:graphic>
          </wp:inline>
        </w:drawing>
      </w:r>
    </w:p>
    <w:p w14:paraId="6C11427B" w14:textId="77777777" w:rsidR="0009330D" w:rsidRDefault="00C25F8E">
      <w:pPr>
        <w:pStyle w:val="Billedtekst"/>
        <w:pPrChange w:id="273" w:author="Claus" w:date="2018-12-15T12:40:00Z">
          <w:pPr/>
        </w:pPrChange>
      </w:pPr>
      <w:ins w:id="274" w:author="Claus" w:date="2018-12-15T12:40:00Z">
        <w:r>
          <w:t xml:space="preserve">Figur </w:t>
        </w:r>
        <w:r w:rsidR="002A162A">
          <w:fldChar w:fldCharType="begin"/>
        </w:r>
        <w:r>
          <w:instrText xml:space="preserve"> SEQ Figur \* ARABIC </w:instrText>
        </w:r>
      </w:ins>
      <w:r w:rsidR="002A162A">
        <w:fldChar w:fldCharType="separate"/>
      </w:r>
      <w:ins w:id="275" w:author="Claus" w:date="2018-12-16T17:01:00Z">
        <w:r w:rsidR="002E736F">
          <w:rPr>
            <w:noProof/>
          </w:rPr>
          <w:t>2</w:t>
        </w:r>
      </w:ins>
      <w:ins w:id="276" w:author="Claus" w:date="2018-12-15T12:40:00Z">
        <w:r w:rsidR="002A162A">
          <w:fldChar w:fldCharType="end"/>
        </w:r>
        <w:r>
          <w:t xml:space="preserve"> – Tilstandsdiagram for forespørgsel.</w:t>
        </w:r>
      </w:ins>
    </w:p>
    <w:p w14:paraId="6D3061FD" w14:textId="77777777" w:rsidR="00BA6254" w:rsidDel="00426195" w:rsidRDefault="00426195" w:rsidP="00552589">
      <w:pPr>
        <w:rPr>
          <w:del w:id="277" w:author="Claus" w:date="2018-12-13T21:05:00Z"/>
        </w:rPr>
      </w:pPr>
      <w:commentRangeStart w:id="278"/>
      <w:ins w:id="279" w:author="Claus" w:date="2018-12-13T21:03:00Z">
        <w:r>
          <w:t>Da</w:t>
        </w:r>
      </w:ins>
      <w:ins w:id="280" w:author="Claus" w:date="2018-12-15T11:58:00Z">
        <w:r w:rsidR="0010475B">
          <w:t xml:space="preserve"> de fleste af</w:t>
        </w:r>
      </w:ins>
      <w:ins w:id="281" w:author="Claus" w:date="2018-12-13T21:03:00Z">
        <w:r>
          <w:t xml:space="preserve"> tilstandene har en varighed, må de persisteres i databasen</w:t>
        </w:r>
      </w:ins>
      <w:ins w:id="282" w:author="Claus" w:date="2018-12-13T21:04:00Z">
        <w:r>
          <w:t>, f.eks. som en attribut på en forespørgselstabel</w:t>
        </w:r>
      </w:ins>
      <w:ins w:id="283" w:author="Claus" w:date="2018-12-13T21:03:00Z">
        <w:r>
          <w:t xml:space="preserve">. </w:t>
        </w:r>
      </w:ins>
      <w:del w:id="284" w:author="Claus" w:date="2018-12-13T21:02:00Z">
        <w:r w:rsidR="00BA6254" w:rsidDel="001F2209">
          <w:delText xml:space="preserve">Man kunne også vælge at anskue </w:delText>
        </w:r>
      </w:del>
      <w:ins w:id="285" w:author="Claus" w:date="2018-12-13T21:02:00Z">
        <w:r w:rsidR="001F2209">
          <w:t xml:space="preserve">Hvis </w:t>
        </w:r>
      </w:ins>
      <w:r w:rsidR="00BA6254">
        <w:t xml:space="preserve">tilstandene </w:t>
      </w:r>
      <w:ins w:id="286" w:author="Claus" w:date="2018-12-13T21:02:00Z">
        <w:r w:rsidR="001F2209">
          <w:t xml:space="preserve">i stedet anskues </w:t>
        </w:r>
      </w:ins>
      <w:r w:rsidR="00BA6254">
        <w:t xml:space="preserve">som forskellige entiteter, </w:t>
      </w:r>
      <w:ins w:id="287" w:author="Claus" w:date="2018-12-13T21:02:00Z">
        <w:r>
          <w:t>har det andre konsekvenser</w:t>
        </w:r>
      </w:ins>
      <w:ins w:id="288" w:author="Claus" w:date="2018-12-13T21:05:00Z">
        <w:r>
          <w:t>, som det fremgår i afsnittet om databasen.</w:t>
        </w:r>
      </w:ins>
      <w:del w:id="289" w:author="Claus" w:date="2018-12-13T21:05:00Z">
        <w:r w:rsidR="00BA6254" w:rsidDel="00426195">
          <w:delText>idet en forespørgsel bliver til et tilbud og senere en</w:delText>
        </w:r>
      </w:del>
      <w:ins w:id="290" w:author="Claus" w:date="2018-12-13T21:05:00Z">
        <w:r w:rsidDel="00426195">
          <w:t xml:space="preserve"> </w:t>
        </w:r>
      </w:ins>
      <w:del w:id="291" w:author="Claus" w:date="2018-12-13T21:05:00Z">
        <w:r w:rsidR="00BA6254" w:rsidDel="00426195">
          <w:delText xml:space="preserve"> ordrebekræftelse. Læs mere herom i afsnittet om databasen.</w:delText>
        </w:r>
      </w:del>
      <w:commentRangeEnd w:id="278"/>
      <w:r w:rsidR="00185B9E">
        <w:rPr>
          <w:rStyle w:val="Kommentarhenvisning"/>
        </w:rPr>
        <w:commentReference w:id="278"/>
      </w:r>
    </w:p>
    <w:p w14:paraId="742C2A1B" w14:textId="77777777" w:rsidR="00483A38" w:rsidRDefault="00483A38" w:rsidP="00552589">
      <w:commentRangeStart w:id="292"/>
      <w:r>
        <w:t xml:space="preserve">Uanset hvordan forespørgslen og dens tilstandsskift implementeres, skal systemet resultere i flg. aktivitetsdiagram. Læg </w:t>
      </w:r>
      <w:del w:id="293" w:author="Claus" w:date="2018-12-13T13:55:00Z">
        <w:r w:rsidDel="006866A2">
          <w:delText xml:space="preserve">især </w:delText>
        </w:r>
      </w:del>
      <w:r>
        <w:t>mærke til hvor mange opgaver det nu påhviler serveren at håndtere og hvor forenklet arbejdsgangen for medarbejderen i carport afd. er.</w:t>
      </w:r>
      <w:commentRangeEnd w:id="292"/>
      <w:r w:rsidR="00185B9E">
        <w:rPr>
          <w:rStyle w:val="Kommentarhenvisning"/>
        </w:rPr>
        <w:commentReference w:id="292"/>
      </w:r>
    </w:p>
    <w:p w14:paraId="5D58501C" w14:textId="77777777" w:rsidR="0009330D" w:rsidRDefault="00D676C0">
      <w:pPr>
        <w:keepNext/>
        <w:rPr>
          <w:ins w:id="294" w:author="Claus" w:date="2018-12-15T12:40:00Z"/>
        </w:rPr>
        <w:pPrChange w:id="295" w:author="Claus" w:date="2018-12-15T12:40:00Z">
          <w:pPr/>
        </w:pPrChange>
      </w:pPr>
      <w:r>
        <w:rPr>
          <w:noProof/>
          <w:lang w:eastAsia="da-DK"/>
        </w:rPr>
        <w:lastRenderedPageBreak/>
        <w:drawing>
          <wp:inline distT="0" distB="0" distL="0" distR="0" wp14:anchorId="42515FBE" wp14:editId="46D2D4B3">
            <wp:extent cx="5098307" cy="8540151"/>
            <wp:effectExtent l="19050" t="0" r="7093"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106586" cy="8554019"/>
                    </a:xfrm>
                    <a:prstGeom prst="rect">
                      <a:avLst/>
                    </a:prstGeom>
                    <a:noFill/>
                    <a:ln w="9525">
                      <a:noFill/>
                      <a:miter lim="800000"/>
                      <a:headEnd/>
                      <a:tailEnd/>
                    </a:ln>
                  </pic:spPr>
                </pic:pic>
              </a:graphicData>
            </a:graphic>
          </wp:inline>
        </w:drawing>
      </w:r>
    </w:p>
    <w:p w14:paraId="20061738" w14:textId="77777777" w:rsidR="0009330D" w:rsidRDefault="00C25F8E">
      <w:pPr>
        <w:pStyle w:val="Billedtekst"/>
        <w:pPrChange w:id="296" w:author="Claus" w:date="2018-12-15T12:40:00Z">
          <w:pPr>
            <w:jc w:val="center"/>
          </w:pPr>
        </w:pPrChange>
      </w:pPr>
      <w:ins w:id="297" w:author="Claus" w:date="2018-12-15T12:40:00Z">
        <w:r>
          <w:t xml:space="preserve">Figur </w:t>
        </w:r>
        <w:r w:rsidR="002A162A">
          <w:fldChar w:fldCharType="begin"/>
        </w:r>
        <w:r>
          <w:instrText xml:space="preserve"> SEQ Figur \* ARABIC </w:instrText>
        </w:r>
      </w:ins>
      <w:r w:rsidR="002A162A">
        <w:fldChar w:fldCharType="separate"/>
      </w:r>
      <w:ins w:id="298" w:author="Claus" w:date="2018-12-16T17:01:00Z">
        <w:r w:rsidR="002E736F">
          <w:rPr>
            <w:noProof/>
          </w:rPr>
          <w:t>3</w:t>
        </w:r>
      </w:ins>
      <w:ins w:id="299" w:author="Claus" w:date="2018-12-15T12:40:00Z">
        <w:r w:rsidR="002A162A">
          <w:fldChar w:fldCharType="end"/>
        </w:r>
        <w:r>
          <w:t xml:space="preserve"> </w:t>
        </w:r>
      </w:ins>
      <w:ins w:id="300" w:author="Claus" w:date="2018-12-15T12:41:00Z">
        <w:r>
          <w:t>–</w:t>
        </w:r>
      </w:ins>
      <w:ins w:id="301" w:author="Claus" w:date="2018-12-15T12:40:00Z">
        <w:r>
          <w:t xml:space="preserve"> Aktivitetsdiagra</w:t>
        </w:r>
      </w:ins>
      <w:ins w:id="302" w:author="Claus" w:date="2018-12-15T12:41:00Z">
        <w:r>
          <w:t>m for Fog Carporte TO-BE.</w:t>
        </w:r>
      </w:ins>
    </w:p>
    <w:p w14:paraId="24B5790A" w14:textId="77777777" w:rsidR="00EC75FF" w:rsidRDefault="00B307C8" w:rsidP="00552589">
      <w:pPr>
        <w:rPr>
          <w:ins w:id="303" w:author="Claus" w:date="2018-12-13T14:16:00Z"/>
        </w:rPr>
      </w:pPr>
      <w:del w:id="304" w:author="Claus" w:date="2018-12-13T14:16:00Z">
        <w:r w:rsidDel="002C605A">
          <w:lastRenderedPageBreak/>
          <w:delText>Af disse brugsmønstre er flg. userstories beskrevet fuldt ud:</w:delText>
        </w:r>
      </w:del>
      <w:commentRangeStart w:id="305"/>
      <w:ins w:id="306" w:author="Claus" w:date="2018-12-13T14:16:00Z">
        <w:r w:rsidR="002C605A">
          <w:t>De 3 brugsmønstre</w:t>
        </w:r>
      </w:ins>
      <w:commentRangeEnd w:id="305"/>
      <w:r w:rsidR="00185B9E">
        <w:rPr>
          <w:rStyle w:val="Kommentarhenvisning"/>
        </w:rPr>
        <w:commentReference w:id="305"/>
      </w:r>
      <w:ins w:id="307" w:author="Claus" w:date="2018-12-13T14:16:00Z">
        <w:r w:rsidR="002C605A">
          <w:t>, som tilsammen udgør den overordnede arbejdsgang, er her beskrevet som Scrum User Stories:</w:t>
        </w:r>
      </w:ins>
    </w:p>
    <w:tbl>
      <w:tblPr>
        <w:tblStyle w:val="Mediumskygge2-fremhvningsfarve5"/>
        <w:tblW w:w="0" w:type="auto"/>
        <w:tblLayout w:type="fixed"/>
        <w:tblLook w:val="04A0" w:firstRow="1" w:lastRow="0" w:firstColumn="1" w:lastColumn="0" w:noHBand="0" w:noVBand="1"/>
        <w:tblPrChange w:id="308" w:author="Claus" w:date="2018-12-13T15:23:00Z">
          <w:tblPr>
            <w:tblStyle w:val="Mediumskygge2-fremhvningsfarve5"/>
            <w:tblW w:w="0" w:type="auto"/>
            <w:tblLook w:val="04A0" w:firstRow="1" w:lastRow="0" w:firstColumn="1" w:lastColumn="0" w:noHBand="0" w:noVBand="1"/>
          </w:tblPr>
        </w:tblPrChange>
      </w:tblPr>
      <w:tblGrid>
        <w:gridCol w:w="817"/>
        <w:gridCol w:w="1255"/>
        <w:gridCol w:w="572"/>
        <w:gridCol w:w="488"/>
        <w:gridCol w:w="3806"/>
        <w:gridCol w:w="1026"/>
        <w:gridCol w:w="1890"/>
        <w:tblGridChange w:id="309">
          <w:tblGrid>
            <w:gridCol w:w="675"/>
            <w:gridCol w:w="142"/>
            <w:gridCol w:w="1255"/>
            <w:gridCol w:w="572"/>
            <w:gridCol w:w="488"/>
            <w:gridCol w:w="3806"/>
            <w:gridCol w:w="1026"/>
            <w:gridCol w:w="1890"/>
          </w:tblGrid>
        </w:tblGridChange>
      </w:tblGrid>
      <w:tr w:rsidR="006B388D" w:rsidRPr="001B0E62" w14:paraId="5C29ABB7" w14:textId="77777777" w:rsidTr="006B388D">
        <w:trPr>
          <w:cnfStyle w:val="100000000000" w:firstRow="1" w:lastRow="0" w:firstColumn="0" w:lastColumn="0" w:oddVBand="0" w:evenVBand="0" w:oddHBand="0" w:evenHBand="0" w:firstRowFirstColumn="0" w:firstRowLastColumn="0" w:lastRowFirstColumn="0" w:lastRowLastColumn="0"/>
          <w:trHeight w:val="20"/>
          <w:ins w:id="310" w:author="Claus" w:date="2018-12-13T15:08:00Z"/>
          <w:trPrChange w:id="311" w:author="Claus" w:date="2018-12-13T15:23:00Z">
            <w:trPr>
              <w:trHeight w:val="20"/>
            </w:trPr>
          </w:trPrChange>
        </w:trPr>
        <w:tc>
          <w:tcPr>
            <w:cnfStyle w:val="001000000100" w:firstRow="0" w:lastRow="0" w:firstColumn="1" w:lastColumn="0" w:oddVBand="0" w:evenVBand="0" w:oddHBand="0" w:evenHBand="0" w:firstRowFirstColumn="1" w:firstRowLastColumn="0" w:lastRowFirstColumn="0" w:lastRowLastColumn="0"/>
            <w:tcW w:w="817" w:type="dxa"/>
            <w:hideMark/>
            <w:tcPrChange w:id="312" w:author="Claus" w:date="2018-12-13T15:23:00Z">
              <w:tcPr>
                <w:tcW w:w="675" w:type="dxa"/>
                <w:hideMark/>
              </w:tcPr>
            </w:tcPrChange>
          </w:tcPr>
          <w:p w14:paraId="60F1493A" w14:textId="77777777" w:rsidR="00096E66" w:rsidRPr="001B0E62" w:rsidRDefault="00096E66" w:rsidP="0022680F">
            <w:pPr>
              <w:cnfStyle w:val="101000000100" w:firstRow="1" w:lastRow="0" w:firstColumn="1" w:lastColumn="0" w:oddVBand="0" w:evenVBand="0" w:oddHBand="0" w:evenHBand="0" w:firstRowFirstColumn="1" w:firstRowLastColumn="0" w:lastRowFirstColumn="0" w:lastRowLastColumn="0"/>
              <w:rPr>
                <w:ins w:id="313" w:author="Claus" w:date="2018-12-13T15:08:00Z"/>
                <w:rFonts w:eastAsia="Times New Roman" w:cstheme="minorHAnsi"/>
                <w:lang w:eastAsia="da-DK"/>
              </w:rPr>
            </w:pPr>
            <w:ins w:id="314" w:author="Claus" w:date="2018-12-13T15:08:00Z">
              <w:r w:rsidRPr="001B0E62">
                <w:rPr>
                  <w:rFonts w:eastAsia="Times New Roman" w:cstheme="minorHAnsi"/>
                  <w:color w:val="FFFFFF"/>
                  <w:lang w:eastAsia="da-DK"/>
                </w:rPr>
                <w:t>ID</w:t>
              </w:r>
            </w:ins>
          </w:p>
        </w:tc>
        <w:tc>
          <w:tcPr>
            <w:tcW w:w="1255" w:type="dxa"/>
            <w:hideMark/>
            <w:tcPrChange w:id="315" w:author="Claus" w:date="2018-12-13T15:23:00Z">
              <w:tcPr>
                <w:tcW w:w="1397" w:type="dxa"/>
                <w:gridSpan w:val="2"/>
                <w:hideMark/>
              </w:tcPr>
            </w:tcPrChange>
          </w:tcPr>
          <w:p w14:paraId="239312AF" w14:textId="77777777" w:rsidR="00096E66" w:rsidRPr="001B0E62" w:rsidRDefault="00096E66" w:rsidP="0022680F">
            <w:pPr>
              <w:cnfStyle w:val="100000000000" w:firstRow="1" w:lastRow="0" w:firstColumn="0" w:lastColumn="0" w:oddVBand="0" w:evenVBand="0" w:oddHBand="0" w:evenHBand="0" w:firstRowFirstColumn="0" w:firstRowLastColumn="0" w:lastRowFirstColumn="0" w:lastRowLastColumn="0"/>
              <w:rPr>
                <w:ins w:id="316" w:author="Claus" w:date="2018-12-13T15:08:00Z"/>
                <w:rFonts w:eastAsia="Times New Roman" w:cstheme="minorHAnsi"/>
                <w:lang w:eastAsia="da-DK"/>
              </w:rPr>
            </w:pPr>
            <w:ins w:id="317" w:author="Claus" w:date="2018-12-13T15:08:00Z">
              <w:r w:rsidRPr="001B0E62">
                <w:rPr>
                  <w:rFonts w:eastAsia="Times New Roman" w:cstheme="minorHAnsi"/>
                  <w:color w:val="FFFFFF"/>
                  <w:lang w:eastAsia="da-DK"/>
                </w:rPr>
                <w:t>Navn</w:t>
              </w:r>
            </w:ins>
          </w:p>
        </w:tc>
        <w:tc>
          <w:tcPr>
            <w:tcW w:w="572" w:type="dxa"/>
            <w:hideMark/>
            <w:tcPrChange w:id="318" w:author="Claus" w:date="2018-12-13T15:23:00Z">
              <w:tcPr>
                <w:tcW w:w="0" w:type="auto"/>
                <w:hideMark/>
              </w:tcPr>
            </w:tcPrChange>
          </w:tcPr>
          <w:p w14:paraId="5C408A88" w14:textId="77777777" w:rsidR="00096E66" w:rsidRPr="001B0E62" w:rsidRDefault="00096E66" w:rsidP="0022680F">
            <w:pPr>
              <w:cnfStyle w:val="100000000000" w:firstRow="1" w:lastRow="0" w:firstColumn="0" w:lastColumn="0" w:oddVBand="0" w:evenVBand="0" w:oddHBand="0" w:evenHBand="0" w:firstRowFirstColumn="0" w:firstRowLastColumn="0" w:lastRowFirstColumn="0" w:lastRowLastColumn="0"/>
              <w:rPr>
                <w:ins w:id="319" w:author="Claus" w:date="2018-12-13T15:08:00Z"/>
                <w:rFonts w:eastAsia="Times New Roman" w:cstheme="minorHAnsi"/>
                <w:lang w:eastAsia="da-DK"/>
              </w:rPr>
            </w:pPr>
            <w:ins w:id="320" w:author="Claus" w:date="2018-12-13T15:08:00Z">
              <w:r w:rsidRPr="001B0E62">
                <w:rPr>
                  <w:rFonts w:eastAsia="Times New Roman" w:cstheme="minorHAnsi"/>
                  <w:color w:val="FFFFFF"/>
                  <w:lang w:eastAsia="da-DK"/>
                </w:rPr>
                <w:t>Imp</w:t>
              </w:r>
            </w:ins>
          </w:p>
        </w:tc>
        <w:tc>
          <w:tcPr>
            <w:tcW w:w="488" w:type="dxa"/>
            <w:hideMark/>
            <w:tcPrChange w:id="321" w:author="Claus" w:date="2018-12-13T15:23:00Z">
              <w:tcPr>
                <w:tcW w:w="0" w:type="auto"/>
                <w:hideMark/>
              </w:tcPr>
            </w:tcPrChange>
          </w:tcPr>
          <w:p w14:paraId="330F5DC5" w14:textId="77777777" w:rsidR="00096E66" w:rsidRPr="001B0E62" w:rsidRDefault="00096E66" w:rsidP="0022680F">
            <w:pPr>
              <w:cnfStyle w:val="100000000000" w:firstRow="1" w:lastRow="0" w:firstColumn="0" w:lastColumn="0" w:oddVBand="0" w:evenVBand="0" w:oddHBand="0" w:evenHBand="0" w:firstRowFirstColumn="0" w:firstRowLastColumn="0" w:lastRowFirstColumn="0" w:lastRowLastColumn="0"/>
              <w:rPr>
                <w:ins w:id="322" w:author="Claus" w:date="2018-12-13T15:08:00Z"/>
                <w:rFonts w:eastAsia="Times New Roman" w:cstheme="minorHAnsi"/>
                <w:lang w:eastAsia="da-DK"/>
              </w:rPr>
            </w:pPr>
            <w:ins w:id="323" w:author="Claus" w:date="2018-12-13T15:08:00Z">
              <w:r w:rsidRPr="001B0E62">
                <w:rPr>
                  <w:rFonts w:eastAsia="Times New Roman" w:cstheme="minorHAnsi"/>
                  <w:color w:val="FFFFFF"/>
                  <w:lang w:eastAsia="da-DK"/>
                </w:rPr>
                <w:t>Est</w:t>
              </w:r>
            </w:ins>
          </w:p>
        </w:tc>
        <w:tc>
          <w:tcPr>
            <w:tcW w:w="3806" w:type="dxa"/>
            <w:hideMark/>
            <w:tcPrChange w:id="324" w:author="Claus" w:date="2018-12-13T15:23:00Z">
              <w:tcPr>
                <w:tcW w:w="0" w:type="auto"/>
                <w:hideMark/>
              </w:tcPr>
            </w:tcPrChange>
          </w:tcPr>
          <w:p w14:paraId="6F8D2AA7" w14:textId="77777777" w:rsidR="00096E66" w:rsidRPr="001B0E62" w:rsidRDefault="00096E66" w:rsidP="0022680F">
            <w:pPr>
              <w:cnfStyle w:val="100000000000" w:firstRow="1" w:lastRow="0" w:firstColumn="0" w:lastColumn="0" w:oddVBand="0" w:evenVBand="0" w:oddHBand="0" w:evenHBand="0" w:firstRowFirstColumn="0" w:firstRowLastColumn="0" w:lastRowFirstColumn="0" w:lastRowLastColumn="0"/>
              <w:rPr>
                <w:ins w:id="325" w:author="Claus" w:date="2018-12-13T15:08:00Z"/>
                <w:rFonts w:eastAsia="Times New Roman" w:cstheme="minorHAnsi"/>
                <w:lang w:eastAsia="da-DK"/>
              </w:rPr>
            </w:pPr>
            <w:ins w:id="326" w:author="Claus" w:date="2018-12-13T15:08:00Z">
              <w:r w:rsidRPr="001B0E62">
                <w:rPr>
                  <w:rFonts w:eastAsia="Times New Roman" w:cstheme="minorHAnsi"/>
                  <w:color w:val="FFFFFF"/>
                  <w:lang w:eastAsia="da-DK"/>
                </w:rPr>
                <w:t>How to demo</w:t>
              </w:r>
            </w:ins>
          </w:p>
        </w:tc>
        <w:tc>
          <w:tcPr>
            <w:tcW w:w="1026" w:type="dxa"/>
            <w:hideMark/>
            <w:tcPrChange w:id="327" w:author="Claus" w:date="2018-12-13T15:23:00Z">
              <w:tcPr>
                <w:tcW w:w="0" w:type="auto"/>
                <w:hideMark/>
              </w:tcPr>
            </w:tcPrChange>
          </w:tcPr>
          <w:p w14:paraId="15AA2B94" w14:textId="77777777" w:rsidR="00096E66" w:rsidRPr="001B0E62" w:rsidRDefault="00096E66" w:rsidP="0022680F">
            <w:pPr>
              <w:cnfStyle w:val="100000000000" w:firstRow="1" w:lastRow="0" w:firstColumn="0" w:lastColumn="0" w:oddVBand="0" w:evenVBand="0" w:oddHBand="0" w:evenHBand="0" w:firstRowFirstColumn="0" w:firstRowLastColumn="0" w:lastRowFirstColumn="0" w:lastRowLastColumn="0"/>
              <w:rPr>
                <w:ins w:id="328" w:author="Claus" w:date="2018-12-13T15:08:00Z"/>
                <w:rFonts w:eastAsia="Times New Roman" w:cstheme="minorHAnsi"/>
                <w:lang w:eastAsia="da-DK"/>
              </w:rPr>
            </w:pPr>
            <w:ins w:id="329" w:author="Claus" w:date="2018-12-13T15:08:00Z">
              <w:r w:rsidRPr="001B0E62">
                <w:rPr>
                  <w:rFonts w:eastAsia="Times New Roman" w:cstheme="minorHAnsi"/>
                  <w:color w:val="FFFFFF"/>
                  <w:lang w:eastAsia="da-DK"/>
                </w:rPr>
                <w:t>Notes</w:t>
              </w:r>
            </w:ins>
          </w:p>
        </w:tc>
        <w:tc>
          <w:tcPr>
            <w:tcW w:w="1890" w:type="dxa"/>
            <w:hideMark/>
            <w:tcPrChange w:id="330" w:author="Claus" w:date="2018-12-13T15:23:00Z">
              <w:tcPr>
                <w:tcW w:w="0" w:type="auto"/>
                <w:hideMark/>
              </w:tcPr>
            </w:tcPrChange>
          </w:tcPr>
          <w:p w14:paraId="3C567740" w14:textId="77777777" w:rsidR="00096E66" w:rsidRPr="001B0E62" w:rsidRDefault="00096E66" w:rsidP="0022680F">
            <w:pPr>
              <w:cnfStyle w:val="100000000000" w:firstRow="1" w:lastRow="0" w:firstColumn="0" w:lastColumn="0" w:oddVBand="0" w:evenVBand="0" w:oddHBand="0" w:evenHBand="0" w:firstRowFirstColumn="0" w:firstRowLastColumn="0" w:lastRowFirstColumn="0" w:lastRowLastColumn="0"/>
              <w:rPr>
                <w:ins w:id="331" w:author="Claus" w:date="2018-12-13T15:08:00Z"/>
                <w:rFonts w:eastAsia="Times New Roman" w:cstheme="minorHAnsi"/>
                <w:lang w:eastAsia="da-DK"/>
              </w:rPr>
            </w:pPr>
            <w:ins w:id="332" w:author="Claus" w:date="2018-12-13T15:08:00Z">
              <w:r w:rsidRPr="001B0E62">
                <w:rPr>
                  <w:rFonts w:eastAsia="Times New Roman" w:cstheme="minorHAnsi"/>
                  <w:color w:val="FFFFFF"/>
                  <w:lang w:eastAsia="da-DK"/>
                </w:rPr>
                <w:t>Derfor!</w:t>
              </w:r>
            </w:ins>
          </w:p>
        </w:tc>
      </w:tr>
      <w:tr w:rsidR="006B388D" w:rsidRPr="001B0E62" w14:paraId="4E970587" w14:textId="77777777" w:rsidTr="006B388D">
        <w:trPr>
          <w:cnfStyle w:val="000000100000" w:firstRow="0" w:lastRow="0" w:firstColumn="0" w:lastColumn="0" w:oddVBand="0" w:evenVBand="0" w:oddHBand="1" w:evenHBand="0" w:firstRowFirstColumn="0" w:firstRowLastColumn="0" w:lastRowFirstColumn="0" w:lastRowLastColumn="0"/>
          <w:trHeight w:val="20"/>
          <w:ins w:id="333" w:author="Claus" w:date="2018-12-13T15:08:00Z"/>
          <w:trPrChange w:id="334" w:author="Claus" w:date="2018-12-13T15:23:00Z">
            <w:trPr>
              <w:trHeight w:val="20"/>
            </w:trPr>
          </w:trPrChange>
        </w:trPr>
        <w:tc>
          <w:tcPr>
            <w:cnfStyle w:val="001000000000" w:firstRow="0" w:lastRow="0" w:firstColumn="1" w:lastColumn="0" w:oddVBand="0" w:evenVBand="0" w:oddHBand="0" w:evenHBand="0" w:firstRowFirstColumn="0" w:firstRowLastColumn="0" w:lastRowFirstColumn="0" w:lastRowLastColumn="0"/>
            <w:tcW w:w="817" w:type="dxa"/>
            <w:hideMark/>
            <w:tcPrChange w:id="335" w:author="Claus" w:date="2018-12-13T15:23:00Z">
              <w:tcPr>
                <w:tcW w:w="675" w:type="dxa"/>
                <w:hideMark/>
              </w:tcPr>
            </w:tcPrChange>
          </w:tcPr>
          <w:p w14:paraId="45AD60AD" w14:textId="77777777" w:rsidR="00096E66" w:rsidRPr="001B0E62" w:rsidRDefault="006B388D" w:rsidP="0022680F">
            <w:pPr>
              <w:cnfStyle w:val="001000100000" w:firstRow="0" w:lastRow="0" w:firstColumn="1" w:lastColumn="0" w:oddVBand="0" w:evenVBand="0" w:oddHBand="1" w:evenHBand="0" w:firstRowFirstColumn="0" w:firstRowLastColumn="0" w:lastRowFirstColumn="0" w:lastRowLastColumn="0"/>
              <w:rPr>
                <w:ins w:id="336" w:author="Claus" w:date="2018-12-13T15:08:00Z"/>
                <w:rFonts w:eastAsia="Times New Roman" w:cstheme="minorHAnsi"/>
                <w:lang w:eastAsia="da-DK"/>
              </w:rPr>
            </w:pPr>
            <w:ins w:id="337" w:author="Claus" w:date="2018-12-13T15:23:00Z">
              <w:r>
                <w:rPr>
                  <w:rFonts w:eastAsia="Times New Roman" w:cstheme="minorHAnsi"/>
                  <w:color w:val="000000"/>
                  <w:lang w:eastAsia="da-DK"/>
                </w:rPr>
                <w:t>US-</w:t>
              </w:r>
            </w:ins>
            <w:ins w:id="338" w:author="Claus" w:date="2018-12-13T15:08:00Z">
              <w:r w:rsidR="00096E66" w:rsidRPr="001B0E62">
                <w:rPr>
                  <w:rFonts w:eastAsia="Times New Roman" w:cstheme="minorHAnsi"/>
                  <w:color w:val="000000"/>
                  <w:lang w:eastAsia="da-DK"/>
                </w:rPr>
                <w:t>6</w:t>
              </w:r>
            </w:ins>
          </w:p>
        </w:tc>
        <w:tc>
          <w:tcPr>
            <w:tcW w:w="1255" w:type="dxa"/>
            <w:hideMark/>
            <w:tcPrChange w:id="339" w:author="Claus" w:date="2018-12-13T15:23:00Z">
              <w:tcPr>
                <w:tcW w:w="1397" w:type="dxa"/>
                <w:gridSpan w:val="2"/>
                <w:hideMark/>
              </w:tcPr>
            </w:tcPrChange>
          </w:tcPr>
          <w:p w14:paraId="2762947B" w14:textId="77777777" w:rsidR="00096E66" w:rsidRPr="001B0E62" w:rsidRDefault="00096E66" w:rsidP="0022680F">
            <w:pPr>
              <w:cnfStyle w:val="000000100000" w:firstRow="0" w:lastRow="0" w:firstColumn="0" w:lastColumn="0" w:oddVBand="0" w:evenVBand="0" w:oddHBand="1" w:evenHBand="0" w:firstRowFirstColumn="0" w:firstRowLastColumn="0" w:lastRowFirstColumn="0" w:lastRowLastColumn="0"/>
              <w:rPr>
                <w:ins w:id="340" w:author="Claus" w:date="2018-12-13T15:08:00Z"/>
                <w:rFonts w:eastAsia="Times New Roman" w:cstheme="minorHAnsi"/>
                <w:lang w:eastAsia="da-DK"/>
              </w:rPr>
            </w:pPr>
            <w:ins w:id="341" w:author="Claus" w:date="2018-12-13T15:08:00Z">
              <w:r w:rsidRPr="001B0E62">
                <w:rPr>
                  <w:rFonts w:eastAsia="Times New Roman" w:cstheme="minorHAnsi"/>
                  <w:color w:val="000000"/>
                  <w:lang w:eastAsia="da-DK"/>
                </w:rPr>
                <w:t>Afsend carport forespørgsel</w:t>
              </w:r>
            </w:ins>
          </w:p>
        </w:tc>
        <w:tc>
          <w:tcPr>
            <w:tcW w:w="572" w:type="dxa"/>
            <w:hideMark/>
            <w:tcPrChange w:id="342" w:author="Claus" w:date="2018-12-13T15:23:00Z">
              <w:tcPr>
                <w:tcW w:w="0" w:type="auto"/>
                <w:hideMark/>
              </w:tcPr>
            </w:tcPrChange>
          </w:tcPr>
          <w:p w14:paraId="0BE6FF0A" w14:textId="77777777" w:rsidR="00096E66" w:rsidRPr="001B0E62" w:rsidRDefault="00096E66" w:rsidP="0022680F">
            <w:pPr>
              <w:cnfStyle w:val="000000100000" w:firstRow="0" w:lastRow="0" w:firstColumn="0" w:lastColumn="0" w:oddVBand="0" w:evenVBand="0" w:oddHBand="1" w:evenHBand="0" w:firstRowFirstColumn="0" w:firstRowLastColumn="0" w:lastRowFirstColumn="0" w:lastRowLastColumn="0"/>
              <w:rPr>
                <w:ins w:id="343" w:author="Claus" w:date="2018-12-13T15:08:00Z"/>
                <w:rFonts w:eastAsia="Times New Roman" w:cstheme="minorHAnsi"/>
                <w:lang w:eastAsia="da-DK"/>
              </w:rPr>
            </w:pPr>
            <w:ins w:id="344" w:author="Claus" w:date="2018-12-13T15:08:00Z">
              <w:r w:rsidRPr="001B0E62">
                <w:rPr>
                  <w:rFonts w:eastAsia="Times New Roman" w:cstheme="minorHAnsi"/>
                  <w:color w:val="000000"/>
                  <w:lang w:eastAsia="da-DK"/>
                </w:rPr>
                <w:t>50</w:t>
              </w:r>
            </w:ins>
          </w:p>
        </w:tc>
        <w:tc>
          <w:tcPr>
            <w:tcW w:w="488" w:type="dxa"/>
            <w:hideMark/>
            <w:tcPrChange w:id="345" w:author="Claus" w:date="2018-12-13T15:23:00Z">
              <w:tcPr>
                <w:tcW w:w="0" w:type="auto"/>
                <w:hideMark/>
              </w:tcPr>
            </w:tcPrChange>
          </w:tcPr>
          <w:p w14:paraId="37D2D9A2" w14:textId="77777777" w:rsidR="00096E66" w:rsidRPr="001B0E62" w:rsidRDefault="00096E66" w:rsidP="0022680F">
            <w:pPr>
              <w:cnfStyle w:val="000000100000" w:firstRow="0" w:lastRow="0" w:firstColumn="0" w:lastColumn="0" w:oddVBand="0" w:evenVBand="0" w:oddHBand="1" w:evenHBand="0" w:firstRowFirstColumn="0" w:firstRowLastColumn="0" w:lastRowFirstColumn="0" w:lastRowLastColumn="0"/>
              <w:rPr>
                <w:ins w:id="346" w:author="Claus" w:date="2018-12-13T15:08:00Z"/>
                <w:rFonts w:eastAsia="Times New Roman" w:cstheme="minorHAnsi"/>
                <w:lang w:eastAsia="da-DK"/>
              </w:rPr>
            </w:pPr>
            <w:ins w:id="347" w:author="Claus" w:date="2018-12-13T15:08:00Z">
              <w:r w:rsidRPr="001B0E62">
                <w:rPr>
                  <w:rFonts w:eastAsia="Times New Roman" w:cstheme="minorHAnsi"/>
                  <w:color w:val="000000"/>
                  <w:lang w:eastAsia="da-DK"/>
                </w:rPr>
                <w:t>2</w:t>
              </w:r>
            </w:ins>
          </w:p>
        </w:tc>
        <w:tc>
          <w:tcPr>
            <w:tcW w:w="3806" w:type="dxa"/>
            <w:hideMark/>
            <w:tcPrChange w:id="348" w:author="Claus" w:date="2018-12-13T15:23:00Z">
              <w:tcPr>
                <w:tcW w:w="0" w:type="auto"/>
                <w:hideMark/>
              </w:tcPr>
            </w:tcPrChange>
          </w:tcPr>
          <w:p w14:paraId="2EF3DBC4" w14:textId="77777777" w:rsidR="00096E66" w:rsidRPr="001B0E62" w:rsidRDefault="00096E66" w:rsidP="0022680F">
            <w:pPr>
              <w:cnfStyle w:val="000000100000" w:firstRow="0" w:lastRow="0" w:firstColumn="0" w:lastColumn="0" w:oddVBand="0" w:evenVBand="0" w:oddHBand="1" w:evenHBand="0" w:firstRowFirstColumn="0" w:firstRowLastColumn="0" w:lastRowFirstColumn="0" w:lastRowLastColumn="0"/>
              <w:rPr>
                <w:ins w:id="349" w:author="Claus" w:date="2018-12-13T15:08:00Z"/>
                <w:rFonts w:eastAsia="Times New Roman" w:cstheme="minorHAnsi"/>
                <w:lang w:eastAsia="da-DK"/>
              </w:rPr>
            </w:pPr>
            <w:ins w:id="350" w:author="Claus" w:date="2018-12-13T15:08:00Z">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ins>
          </w:p>
        </w:tc>
        <w:tc>
          <w:tcPr>
            <w:tcW w:w="1026" w:type="dxa"/>
            <w:hideMark/>
            <w:tcPrChange w:id="351" w:author="Claus" w:date="2018-12-13T15:23:00Z">
              <w:tcPr>
                <w:tcW w:w="0" w:type="auto"/>
                <w:hideMark/>
              </w:tcPr>
            </w:tcPrChange>
          </w:tcPr>
          <w:p w14:paraId="5C42C5B8" w14:textId="77777777" w:rsidR="00096E66" w:rsidRPr="001B0E62" w:rsidRDefault="00096E66" w:rsidP="0022680F">
            <w:pPr>
              <w:cnfStyle w:val="000000100000" w:firstRow="0" w:lastRow="0" w:firstColumn="0" w:lastColumn="0" w:oddVBand="0" w:evenVBand="0" w:oddHBand="1" w:evenHBand="0" w:firstRowFirstColumn="0" w:firstRowLastColumn="0" w:lastRowFirstColumn="0" w:lastRowLastColumn="0"/>
              <w:rPr>
                <w:ins w:id="352" w:author="Claus" w:date="2018-12-13T15:08:00Z"/>
                <w:rFonts w:eastAsia="Times New Roman" w:cstheme="minorHAnsi"/>
                <w:lang w:eastAsia="da-DK"/>
              </w:rPr>
            </w:pPr>
            <w:ins w:id="353" w:author="Claus" w:date="2018-12-13T15:08:00Z">
              <w:r w:rsidRPr="001B0E62">
                <w:rPr>
                  <w:rFonts w:eastAsia="Times New Roman" w:cstheme="minorHAnsi"/>
                  <w:color w:val="000000"/>
                  <w:lang w:eastAsia="da-DK"/>
                </w:rPr>
                <w:t>Kræver DB, unit test.</w:t>
              </w:r>
            </w:ins>
          </w:p>
        </w:tc>
        <w:tc>
          <w:tcPr>
            <w:tcW w:w="1890" w:type="dxa"/>
            <w:hideMark/>
            <w:tcPrChange w:id="354" w:author="Claus" w:date="2018-12-13T15:23:00Z">
              <w:tcPr>
                <w:tcW w:w="0" w:type="auto"/>
                <w:hideMark/>
              </w:tcPr>
            </w:tcPrChange>
          </w:tcPr>
          <w:p w14:paraId="08A803AE" w14:textId="77777777" w:rsidR="00096E66" w:rsidRPr="001B0E62" w:rsidRDefault="00096E66" w:rsidP="0022680F">
            <w:pPr>
              <w:cnfStyle w:val="000000100000" w:firstRow="0" w:lastRow="0" w:firstColumn="0" w:lastColumn="0" w:oddVBand="0" w:evenVBand="0" w:oddHBand="1" w:evenHBand="0" w:firstRowFirstColumn="0" w:firstRowLastColumn="0" w:lastRowFirstColumn="0" w:lastRowLastColumn="0"/>
              <w:rPr>
                <w:ins w:id="355" w:author="Claus" w:date="2018-12-13T15:08:00Z"/>
                <w:rFonts w:eastAsia="Times New Roman" w:cstheme="minorHAnsi"/>
                <w:lang w:eastAsia="da-DK"/>
              </w:rPr>
            </w:pPr>
            <w:ins w:id="356" w:author="Claus" w:date="2018-12-13T15:08:00Z">
              <w:r w:rsidRPr="001B0E62">
                <w:rPr>
                  <w:rFonts w:eastAsia="Times New Roman" w:cstheme="minorHAnsi"/>
                  <w:color w:val="000000"/>
                  <w:lang w:eastAsia="da-DK"/>
                </w:rPr>
                <w:t>I: Ellers tabes mange salg.</w:t>
              </w:r>
            </w:ins>
          </w:p>
          <w:p w14:paraId="30A1E9E7" w14:textId="77777777" w:rsidR="00096E66" w:rsidRPr="001B0E62" w:rsidRDefault="00096E66" w:rsidP="0022680F">
            <w:pPr>
              <w:cnfStyle w:val="000000100000" w:firstRow="0" w:lastRow="0" w:firstColumn="0" w:lastColumn="0" w:oddVBand="0" w:evenVBand="0" w:oddHBand="1" w:evenHBand="0" w:firstRowFirstColumn="0" w:firstRowLastColumn="0" w:lastRowFirstColumn="0" w:lastRowLastColumn="0"/>
              <w:rPr>
                <w:ins w:id="357" w:author="Claus" w:date="2018-12-13T15:08:00Z"/>
                <w:rFonts w:eastAsia="Times New Roman" w:cstheme="minorHAnsi"/>
                <w:lang w:eastAsia="da-DK"/>
              </w:rPr>
            </w:pPr>
            <w:ins w:id="358" w:author="Claus" w:date="2018-12-13T15:08:00Z">
              <w:r w:rsidRPr="001B0E62">
                <w:rPr>
                  <w:rFonts w:eastAsia="Times New Roman" w:cstheme="minorHAnsi"/>
                  <w:color w:val="000000"/>
                  <w:lang w:eastAsia="da-DK"/>
                </w:rPr>
                <w:t>E: Create</w:t>
              </w:r>
            </w:ins>
          </w:p>
        </w:tc>
      </w:tr>
      <w:tr w:rsidR="006B388D" w:rsidRPr="001B0E62" w14:paraId="3B153C88" w14:textId="77777777" w:rsidTr="0022680F">
        <w:trPr>
          <w:trHeight w:val="20"/>
        </w:trPr>
        <w:tc>
          <w:tcPr>
            <w:cnfStyle w:val="001000000000" w:firstRow="0" w:lastRow="0" w:firstColumn="1" w:lastColumn="0" w:oddVBand="0" w:evenVBand="0" w:oddHBand="0" w:evenHBand="0" w:firstRowFirstColumn="0" w:firstRowLastColumn="0" w:lastRowFirstColumn="0" w:lastRowLastColumn="0"/>
            <w:tcW w:w="817" w:type="dxa"/>
            <w:hideMark/>
          </w:tcPr>
          <w:p w14:paraId="12BBF83E" w14:textId="77777777" w:rsidR="006B388D" w:rsidRPr="001B0E62" w:rsidRDefault="006B388D" w:rsidP="0022680F">
            <w:pPr>
              <w:rPr>
                <w:rFonts w:eastAsia="Times New Roman" w:cstheme="minorHAnsi"/>
                <w:color w:val="000000"/>
                <w:lang w:eastAsia="da-DK"/>
              </w:rPr>
            </w:pPr>
            <w:r>
              <w:rPr>
                <w:rFonts w:eastAsia="Times New Roman" w:cstheme="minorHAnsi"/>
                <w:color w:val="000000"/>
                <w:lang w:eastAsia="da-DK"/>
              </w:rPr>
              <w:t>T-29</w:t>
            </w:r>
          </w:p>
        </w:tc>
        <w:tc>
          <w:tcPr>
            <w:tcW w:w="9037" w:type="dxa"/>
            <w:gridSpan w:val="6"/>
            <w:hideMark/>
          </w:tcPr>
          <w:p w14:paraId="502F2117" w14:textId="77777777" w:rsidR="006B388D" w:rsidRPr="001B0E62" w:rsidRDefault="006B388D" w:rsidP="0022680F">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da-DK"/>
              </w:rPr>
            </w:pPr>
            <w:r>
              <w:rPr>
                <w:rFonts w:eastAsia="Times New Roman" w:cstheme="minorHAnsi"/>
                <w:color w:val="000000"/>
                <w:lang w:eastAsia="da-DK"/>
              </w:rPr>
              <w:t>Opret JUnit som tester funktionaliteten.</w:t>
            </w:r>
          </w:p>
        </w:tc>
      </w:tr>
      <w:tr w:rsidR="006B388D" w:rsidRPr="001B0E62" w14:paraId="1D9BC750" w14:textId="77777777" w:rsidTr="0022680F">
        <w:trPr>
          <w:cnfStyle w:val="000000100000" w:firstRow="0" w:lastRow="0" w:firstColumn="0" w:lastColumn="0" w:oddVBand="0" w:evenVBand="0" w:oddHBand="1" w:evenHBand="0" w:firstRowFirstColumn="0" w:firstRowLastColumn="0" w:lastRowFirstColumn="0" w:lastRowLastColumn="0"/>
          <w:trHeight w:val="20"/>
          <w:ins w:id="359" w:author="Claus" w:date="2018-12-13T15:24:00Z"/>
        </w:trPr>
        <w:tc>
          <w:tcPr>
            <w:cnfStyle w:val="001000000000" w:firstRow="0" w:lastRow="0" w:firstColumn="1" w:lastColumn="0" w:oddVBand="0" w:evenVBand="0" w:oddHBand="0" w:evenHBand="0" w:firstRowFirstColumn="0" w:firstRowLastColumn="0" w:lastRowFirstColumn="0" w:lastRowLastColumn="0"/>
            <w:tcW w:w="817" w:type="dxa"/>
            <w:hideMark/>
          </w:tcPr>
          <w:p w14:paraId="38C00AB1" w14:textId="77777777" w:rsidR="006B388D" w:rsidRDefault="006B388D" w:rsidP="0022680F">
            <w:pPr>
              <w:rPr>
                <w:ins w:id="360" w:author="Claus" w:date="2018-12-13T15:24:00Z"/>
                <w:rFonts w:eastAsia="Times New Roman" w:cstheme="minorHAnsi"/>
                <w:color w:val="000000"/>
                <w:lang w:eastAsia="da-DK"/>
              </w:rPr>
            </w:pPr>
            <w:ins w:id="361" w:author="Claus" w:date="2018-12-13T15:25:00Z">
              <w:r>
                <w:rPr>
                  <w:rFonts w:eastAsia="Times New Roman" w:cstheme="minorHAnsi"/>
                  <w:color w:val="000000"/>
                  <w:lang w:eastAsia="da-DK"/>
                </w:rPr>
                <w:t>T-30</w:t>
              </w:r>
            </w:ins>
          </w:p>
        </w:tc>
        <w:tc>
          <w:tcPr>
            <w:tcW w:w="9037" w:type="dxa"/>
            <w:gridSpan w:val="6"/>
            <w:hideMark/>
          </w:tcPr>
          <w:p w14:paraId="3A67079C" w14:textId="77777777" w:rsidR="006B388D" w:rsidRDefault="006B388D" w:rsidP="0022680F">
            <w:pPr>
              <w:cnfStyle w:val="000000100000" w:firstRow="0" w:lastRow="0" w:firstColumn="0" w:lastColumn="0" w:oddVBand="0" w:evenVBand="0" w:oddHBand="1" w:evenHBand="0" w:firstRowFirstColumn="0" w:firstRowLastColumn="0" w:lastRowFirstColumn="0" w:lastRowLastColumn="0"/>
              <w:rPr>
                <w:ins w:id="362" w:author="Claus" w:date="2018-12-13T15:24:00Z"/>
                <w:rFonts w:eastAsia="Times New Roman" w:cstheme="minorHAnsi"/>
                <w:color w:val="000000"/>
                <w:lang w:eastAsia="da-DK"/>
              </w:rPr>
            </w:pPr>
            <w:ins w:id="363" w:author="Claus" w:date="2018-12-13T15:25:00Z">
              <w:r>
                <w:rPr>
                  <w:rFonts w:eastAsia="Times New Roman" w:cstheme="minorHAnsi"/>
                  <w:color w:val="000000"/>
                  <w:lang w:eastAsia="da-DK"/>
                </w:rPr>
                <w:t>Opret SQL til indsættelse af forespørgsel i db.</w:t>
              </w:r>
            </w:ins>
          </w:p>
        </w:tc>
      </w:tr>
      <w:tr w:rsidR="006B388D" w:rsidRPr="001B0E62" w14:paraId="5AA6F419" w14:textId="77777777" w:rsidTr="0022680F">
        <w:trPr>
          <w:trHeight w:val="20"/>
          <w:ins w:id="364" w:author="Claus" w:date="2018-12-13T15:25:00Z"/>
        </w:trPr>
        <w:tc>
          <w:tcPr>
            <w:cnfStyle w:val="001000000000" w:firstRow="0" w:lastRow="0" w:firstColumn="1" w:lastColumn="0" w:oddVBand="0" w:evenVBand="0" w:oddHBand="0" w:evenHBand="0" w:firstRowFirstColumn="0" w:firstRowLastColumn="0" w:lastRowFirstColumn="0" w:lastRowLastColumn="0"/>
            <w:tcW w:w="817" w:type="dxa"/>
            <w:hideMark/>
          </w:tcPr>
          <w:p w14:paraId="7C3A0128" w14:textId="77777777" w:rsidR="006B388D" w:rsidRDefault="006B388D" w:rsidP="0022680F">
            <w:pPr>
              <w:rPr>
                <w:ins w:id="365" w:author="Claus" w:date="2018-12-13T15:25:00Z"/>
                <w:rFonts w:eastAsia="Times New Roman" w:cstheme="minorHAnsi"/>
                <w:color w:val="000000"/>
                <w:lang w:eastAsia="da-DK"/>
              </w:rPr>
            </w:pPr>
            <w:ins w:id="366" w:author="Claus" w:date="2018-12-13T15:25:00Z">
              <w:r>
                <w:rPr>
                  <w:rFonts w:eastAsia="Times New Roman" w:cstheme="minorHAnsi"/>
                  <w:color w:val="000000"/>
                  <w:lang w:eastAsia="da-DK"/>
                </w:rPr>
                <w:t>T-31</w:t>
              </w:r>
            </w:ins>
          </w:p>
        </w:tc>
        <w:tc>
          <w:tcPr>
            <w:tcW w:w="9037" w:type="dxa"/>
            <w:gridSpan w:val="6"/>
            <w:hideMark/>
          </w:tcPr>
          <w:p w14:paraId="584B451B" w14:textId="77777777" w:rsidR="006B388D" w:rsidRDefault="006B388D" w:rsidP="0022680F">
            <w:pPr>
              <w:cnfStyle w:val="000000000000" w:firstRow="0" w:lastRow="0" w:firstColumn="0" w:lastColumn="0" w:oddVBand="0" w:evenVBand="0" w:oddHBand="0" w:evenHBand="0" w:firstRowFirstColumn="0" w:firstRowLastColumn="0" w:lastRowFirstColumn="0" w:lastRowLastColumn="0"/>
              <w:rPr>
                <w:ins w:id="367" w:author="Claus" w:date="2018-12-13T15:25:00Z"/>
                <w:rFonts w:eastAsia="Times New Roman" w:cstheme="minorHAnsi"/>
                <w:color w:val="000000"/>
                <w:lang w:eastAsia="da-DK"/>
              </w:rPr>
            </w:pPr>
            <w:ins w:id="368" w:author="Claus" w:date="2018-12-13T15:25:00Z">
              <w:r>
                <w:rPr>
                  <w:rFonts w:eastAsia="Times New Roman" w:cstheme="minorHAnsi"/>
                  <w:color w:val="000000"/>
                  <w:lang w:eastAsia="da-DK"/>
                </w:rPr>
                <w:t>Opret DAO som udfører indsættelsen.</w:t>
              </w:r>
            </w:ins>
          </w:p>
        </w:tc>
      </w:tr>
      <w:tr w:rsidR="006B388D" w:rsidRPr="001B0E62" w14:paraId="2ED115F3" w14:textId="77777777" w:rsidTr="0022680F">
        <w:trPr>
          <w:cnfStyle w:val="000000100000" w:firstRow="0" w:lastRow="0" w:firstColumn="0" w:lastColumn="0" w:oddVBand="0" w:evenVBand="0" w:oddHBand="1" w:evenHBand="0" w:firstRowFirstColumn="0" w:firstRowLastColumn="0" w:lastRowFirstColumn="0" w:lastRowLastColumn="0"/>
          <w:trHeight w:val="20"/>
          <w:ins w:id="369" w:author="Claus" w:date="2018-12-13T15:25:00Z"/>
        </w:trPr>
        <w:tc>
          <w:tcPr>
            <w:cnfStyle w:val="001000000000" w:firstRow="0" w:lastRow="0" w:firstColumn="1" w:lastColumn="0" w:oddVBand="0" w:evenVBand="0" w:oddHBand="0" w:evenHBand="0" w:firstRowFirstColumn="0" w:firstRowLastColumn="0" w:lastRowFirstColumn="0" w:lastRowLastColumn="0"/>
            <w:tcW w:w="817" w:type="dxa"/>
            <w:hideMark/>
          </w:tcPr>
          <w:p w14:paraId="51EF545F" w14:textId="77777777" w:rsidR="006B388D" w:rsidRDefault="006B388D" w:rsidP="0022680F">
            <w:pPr>
              <w:rPr>
                <w:ins w:id="370" w:author="Claus" w:date="2018-12-13T15:25:00Z"/>
                <w:rFonts w:eastAsia="Times New Roman" w:cstheme="minorHAnsi"/>
                <w:color w:val="000000"/>
                <w:lang w:eastAsia="da-DK"/>
              </w:rPr>
            </w:pPr>
            <w:ins w:id="371" w:author="Claus" w:date="2018-12-13T15:25:00Z">
              <w:r>
                <w:rPr>
                  <w:rFonts w:eastAsia="Times New Roman" w:cstheme="minorHAnsi"/>
                  <w:color w:val="000000"/>
                  <w:lang w:eastAsia="da-DK"/>
                </w:rPr>
                <w:t>T-32</w:t>
              </w:r>
            </w:ins>
          </w:p>
        </w:tc>
        <w:tc>
          <w:tcPr>
            <w:tcW w:w="9037" w:type="dxa"/>
            <w:gridSpan w:val="6"/>
            <w:hideMark/>
          </w:tcPr>
          <w:p w14:paraId="6584B2ED" w14:textId="77777777" w:rsidR="006B388D" w:rsidRDefault="006B388D" w:rsidP="0022680F">
            <w:pPr>
              <w:cnfStyle w:val="000000100000" w:firstRow="0" w:lastRow="0" w:firstColumn="0" w:lastColumn="0" w:oddVBand="0" w:evenVBand="0" w:oddHBand="1" w:evenHBand="0" w:firstRowFirstColumn="0" w:firstRowLastColumn="0" w:lastRowFirstColumn="0" w:lastRowLastColumn="0"/>
              <w:rPr>
                <w:ins w:id="372" w:author="Claus" w:date="2018-12-13T15:25:00Z"/>
                <w:rFonts w:eastAsia="Times New Roman" w:cstheme="minorHAnsi"/>
                <w:color w:val="000000"/>
                <w:lang w:eastAsia="da-DK"/>
              </w:rPr>
            </w:pPr>
            <w:ins w:id="373" w:author="Claus" w:date="2018-12-13T15:25:00Z">
              <w:r>
                <w:rPr>
                  <w:rFonts w:eastAsia="Times New Roman" w:cstheme="minorHAnsi"/>
                  <w:color w:val="000000"/>
                  <w:lang w:eastAsia="da-DK"/>
                </w:rPr>
                <w:t xml:space="preserve">Opret tabellerne </w:t>
              </w:r>
            </w:ins>
            <w:ins w:id="374" w:author="Claus" w:date="2018-12-13T15:26:00Z">
              <w:r>
                <w:rPr>
                  <w:rFonts w:eastAsia="Times New Roman" w:cstheme="minorHAnsi"/>
                  <w:color w:val="000000"/>
                  <w:lang w:eastAsia="da-DK"/>
                </w:rPr>
                <w:t>kunde, postnr, tag, skur, forespørgsel i databasen.</w:t>
              </w:r>
            </w:ins>
          </w:p>
        </w:tc>
      </w:tr>
      <w:tr w:rsidR="006B388D" w:rsidRPr="001B0E62" w14:paraId="42047935" w14:textId="77777777" w:rsidTr="0022680F">
        <w:trPr>
          <w:trHeight w:val="20"/>
          <w:ins w:id="375" w:author="Claus" w:date="2018-12-13T15:26:00Z"/>
        </w:trPr>
        <w:tc>
          <w:tcPr>
            <w:cnfStyle w:val="001000000000" w:firstRow="0" w:lastRow="0" w:firstColumn="1" w:lastColumn="0" w:oddVBand="0" w:evenVBand="0" w:oddHBand="0" w:evenHBand="0" w:firstRowFirstColumn="0" w:firstRowLastColumn="0" w:lastRowFirstColumn="0" w:lastRowLastColumn="0"/>
            <w:tcW w:w="817" w:type="dxa"/>
            <w:hideMark/>
          </w:tcPr>
          <w:p w14:paraId="2643DBAD" w14:textId="77777777" w:rsidR="006B388D" w:rsidRDefault="006B388D" w:rsidP="0022680F">
            <w:pPr>
              <w:rPr>
                <w:ins w:id="376" w:author="Claus" w:date="2018-12-13T15:26:00Z"/>
                <w:rFonts w:eastAsia="Times New Roman" w:cstheme="minorHAnsi"/>
                <w:color w:val="000000"/>
                <w:lang w:eastAsia="da-DK"/>
              </w:rPr>
            </w:pPr>
            <w:ins w:id="377" w:author="Claus" w:date="2018-12-13T15:26:00Z">
              <w:r>
                <w:rPr>
                  <w:rFonts w:eastAsia="Times New Roman" w:cstheme="minorHAnsi"/>
                  <w:color w:val="000000"/>
                  <w:lang w:eastAsia="da-DK"/>
                </w:rPr>
                <w:t>T-33</w:t>
              </w:r>
            </w:ins>
          </w:p>
        </w:tc>
        <w:tc>
          <w:tcPr>
            <w:tcW w:w="9037" w:type="dxa"/>
            <w:gridSpan w:val="6"/>
            <w:hideMark/>
          </w:tcPr>
          <w:p w14:paraId="144F51DE" w14:textId="77777777" w:rsidR="006B388D" w:rsidRDefault="006B388D" w:rsidP="0022680F">
            <w:pPr>
              <w:cnfStyle w:val="000000000000" w:firstRow="0" w:lastRow="0" w:firstColumn="0" w:lastColumn="0" w:oddVBand="0" w:evenVBand="0" w:oddHBand="0" w:evenHBand="0" w:firstRowFirstColumn="0" w:firstRowLastColumn="0" w:lastRowFirstColumn="0" w:lastRowLastColumn="0"/>
              <w:rPr>
                <w:ins w:id="378" w:author="Claus" w:date="2018-12-13T15:26:00Z"/>
                <w:rFonts w:eastAsia="Times New Roman" w:cstheme="minorHAnsi"/>
                <w:color w:val="000000"/>
                <w:lang w:eastAsia="da-DK"/>
              </w:rPr>
            </w:pPr>
            <w:ins w:id="379" w:author="Claus" w:date="2018-12-13T15:26:00Z">
              <w:r>
                <w:rPr>
                  <w:rFonts w:eastAsia="Times New Roman" w:cstheme="minorHAnsi"/>
                  <w:color w:val="000000"/>
                  <w:lang w:eastAsia="da-DK"/>
                </w:rPr>
                <w:t>Opret DTO til forespørgsel.</w:t>
              </w:r>
            </w:ins>
          </w:p>
        </w:tc>
      </w:tr>
      <w:tr w:rsidR="006B388D" w:rsidRPr="001B0E62" w14:paraId="5C882B91" w14:textId="77777777" w:rsidTr="0022680F">
        <w:trPr>
          <w:cnfStyle w:val="000000100000" w:firstRow="0" w:lastRow="0" w:firstColumn="0" w:lastColumn="0" w:oddVBand="0" w:evenVBand="0" w:oddHBand="1" w:evenHBand="0" w:firstRowFirstColumn="0" w:firstRowLastColumn="0" w:lastRowFirstColumn="0" w:lastRowLastColumn="0"/>
          <w:trHeight w:val="20"/>
          <w:ins w:id="380" w:author="Claus" w:date="2018-12-13T15:26:00Z"/>
        </w:trPr>
        <w:tc>
          <w:tcPr>
            <w:cnfStyle w:val="001000000000" w:firstRow="0" w:lastRow="0" w:firstColumn="1" w:lastColumn="0" w:oddVBand="0" w:evenVBand="0" w:oddHBand="0" w:evenHBand="0" w:firstRowFirstColumn="0" w:firstRowLastColumn="0" w:lastRowFirstColumn="0" w:lastRowLastColumn="0"/>
            <w:tcW w:w="817" w:type="dxa"/>
            <w:hideMark/>
          </w:tcPr>
          <w:p w14:paraId="40AAABA3" w14:textId="77777777" w:rsidR="006B388D" w:rsidRDefault="006B388D" w:rsidP="0022680F">
            <w:pPr>
              <w:rPr>
                <w:ins w:id="381" w:author="Claus" w:date="2018-12-13T15:26:00Z"/>
                <w:rFonts w:eastAsia="Times New Roman" w:cstheme="minorHAnsi"/>
                <w:color w:val="000000"/>
                <w:lang w:eastAsia="da-DK"/>
              </w:rPr>
            </w:pPr>
            <w:ins w:id="382" w:author="Claus" w:date="2018-12-13T15:26:00Z">
              <w:r>
                <w:rPr>
                  <w:rFonts w:eastAsia="Times New Roman" w:cstheme="minorHAnsi"/>
                  <w:color w:val="000000"/>
                  <w:lang w:eastAsia="da-DK"/>
                </w:rPr>
                <w:t>T-34</w:t>
              </w:r>
            </w:ins>
          </w:p>
        </w:tc>
        <w:tc>
          <w:tcPr>
            <w:tcW w:w="9037" w:type="dxa"/>
            <w:gridSpan w:val="6"/>
            <w:hideMark/>
          </w:tcPr>
          <w:p w14:paraId="6E876DB2" w14:textId="77777777" w:rsidR="006B388D" w:rsidRDefault="006B388D" w:rsidP="0022680F">
            <w:pPr>
              <w:cnfStyle w:val="000000100000" w:firstRow="0" w:lastRow="0" w:firstColumn="0" w:lastColumn="0" w:oddVBand="0" w:evenVBand="0" w:oddHBand="1" w:evenHBand="0" w:firstRowFirstColumn="0" w:firstRowLastColumn="0" w:lastRowFirstColumn="0" w:lastRowLastColumn="0"/>
              <w:rPr>
                <w:ins w:id="383" w:author="Claus" w:date="2018-12-13T15:26:00Z"/>
                <w:rFonts w:eastAsia="Times New Roman" w:cstheme="minorHAnsi"/>
                <w:color w:val="000000"/>
                <w:lang w:eastAsia="da-DK"/>
              </w:rPr>
            </w:pPr>
            <w:ins w:id="384" w:author="Claus" w:date="2018-12-13T15:26:00Z">
              <w:r>
                <w:rPr>
                  <w:rFonts w:eastAsia="Times New Roman" w:cstheme="minorHAnsi"/>
                  <w:color w:val="000000"/>
                  <w:lang w:eastAsia="da-DK"/>
                </w:rPr>
                <w:t>Connector klasse til databasen.</w:t>
              </w:r>
            </w:ins>
          </w:p>
        </w:tc>
      </w:tr>
      <w:tr w:rsidR="006B388D" w:rsidRPr="001B0E62" w14:paraId="66FA6783" w14:textId="77777777" w:rsidTr="006B388D">
        <w:trPr>
          <w:trHeight w:val="20"/>
          <w:ins w:id="385" w:author="Claus" w:date="2018-12-13T15:08:00Z"/>
        </w:trPr>
        <w:tc>
          <w:tcPr>
            <w:cnfStyle w:val="001000000000" w:firstRow="0" w:lastRow="0" w:firstColumn="1" w:lastColumn="0" w:oddVBand="0" w:evenVBand="0" w:oddHBand="0" w:evenHBand="0" w:firstRowFirstColumn="0" w:firstRowLastColumn="0" w:lastRowFirstColumn="0" w:lastRowLastColumn="0"/>
            <w:tcW w:w="817" w:type="dxa"/>
            <w:hideMark/>
          </w:tcPr>
          <w:p w14:paraId="6EFC34B6" w14:textId="77777777" w:rsidR="00096E66" w:rsidRPr="001B0E62" w:rsidRDefault="006B388D" w:rsidP="0022680F">
            <w:pPr>
              <w:rPr>
                <w:ins w:id="386" w:author="Claus" w:date="2018-12-13T15:08:00Z"/>
                <w:rFonts w:eastAsia="Times New Roman" w:cstheme="minorHAnsi"/>
                <w:lang w:eastAsia="da-DK"/>
              </w:rPr>
            </w:pPr>
            <w:ins w:id="387" w:author="Claus" w:date="2018-12-13T15:23:00Z">
              <w:r>
                <w:rPr>
                  <w:rFonts w:eastAsia="Times New Roman" w:cstheme="minorHAnsi"/>
                  <w:color w:val="000000"/>
                  <w:lang w:eastAsia="da-DK"/>
                </w:rPr>
                <w:t>US-</w:t>
              </w:r>
            </w:ins>
            <w:ins w:id="388" w:author="Claus" w:date="2018-12-13T15:08:00Z">
              <w:r w:rsidR="00096E66" w:rsidRPr="001B0E62">
                <w:rPr>
                  <w:rFonts w:eastAsia="Times New Roman" w:cstheme="minorHAnsi"/>
                  <w:color w:val="000000"/>
                  <w:lang w:eastAsia="da-DK"/>
                </w:rPr>
                <w:t>7</w:t>
              </w:r>
            </w:ins>
          </w:p>
        </w:tc>
        <w:tc>
          <w:tcPr>
            <w:tcW w:w="1255" w:type="dxa"/>
            <w:hideMark/>
          </w:tcPr>
          <w:p w14:paraId="5C7F1E8E" w14:textId="77777777" w:rsidR="00096E66" w:rsidRPr="001B0E62" w:rsidRDefault="00096E66" w:rsidP="0022680F">
            <w:pPr>
              <w:cnfStyle w:val="000000000000" w:firstRow="0" w:lastRow="0" w:firstColumn="0" w:lastColumn="0" w:oddVBand="0" w:evenVBand="0" w:oddHBand="0" w:evenHBand="0" w:firstRowFirstColumn="0" w:firstRowLastColumn="0" w:lastRowFirstColumn="0" w:lastRowLastColumn="0"/>
              <w:rPr>
                <w:ins w:id="389" w:author="Claus" w:date="2018-12-13T15:08:00Z"/>
                <w:rFonts w:eastAsia="Times New Roman" w:cstheme="minorHAnsi"/>
                <w:lang w:eastAsia="da-DK"/>
              </w:rPr>
            </w:pPr>
            <w:ins w:id="390" w:author="Claus" w:date="2018-12-13T15:08:00Z">
              <w:r w:rsidRPr="001B0E62">
                <w:rPr>
                  <w:rFonts w:eastAsia="Times New Roman" w:cstheme="minorHAnsi"/>
                  <w:color w:val="000000"/>
                  <w:lang w:eastAsia="da-DK"/>
                </w:rPr>
                <w:t>Åbn carport-forespørgsel</w:t>
              </w:r>
            </w:ins>
          </w:p>
        </w:tc>
        <w:tc>
          <w:tcPr>
            <w:tcW w:w="572" w:type="dxa"/>
            <w:hideMark/>
          </w:tcPr>
          <w:p w14:paraId="13C411EB" w14:textId="77777777" w:rsidR="00096E66" w:rsidRPr="001B0E62" w:rsidRDefault="00096E66" w:rsidP="0022680F">
            <w:pPr>
              <w:cnfStyle w:val="000000000000" w:firstRow="0" w:lastRow="0" w:firstColumn="0" w:lastColumn="0" w:oddVBand="0" w:evenVBand="0" w:oddHBand="0" w:evenHBand="0" w:firstRowFirstColumn="0" w:firstRowLastColumn="0" w:lastRowFirstColumn="0" w:lastRowLastColumn="0"/>
              <w:rPr>
                <w:ins w:id="391" w:author="Claus" w:date="2018-12-13T15:08:00Z"/>
                <w:rFonts w:eastAsia="Times New Roman" w:cstheme="minorHAnsi"/>
                <w:lang w:eastAsia="da-DK"/>
              </w:rPr>
            </w:pPr>
            <w:ins w:id="392" w:author="Claus" w:date="2018-12-13T15:08:00Z">
              <w:r w:rsidRPr="001B0E62">
                <w:rPr>
                  <w:rFonts w:eastAsia="Times New Roman" w:cstheme="minorHAnsi"/>
                  <w:color w:val="000000"/>
                  <w:lang w:eastAsia="da-DK"/>
                </w:rPr>
                <w:t>50</w:t>
              </w:r>
            </w:ins>
          </w:p>
        </w:tc>
        <w:tc>
          <w:tcPr>
            <w:tcW w:w="488" w:type="dxa"/>
            <w:hideMark/>
          </w:tcPr>
          <w:p w14:paraId="63F02029" w14:textId="77777777" w:rsidR="00096E66" w:rsidRPr="001B0E62" w:rsidRDefault="00096E66" w:rsidP="0022680F">
            <w:pPr>
              <w:cnfStyle w:val="000000000000" w:firstRow="0" w:lastRow="0" w:firstColumn="0" w:lastColumn="0" w:oddVBand="0" w:evenVBand="0" w:oddHBand="0" w:evenHBand="0" w:firstRowFirstColumn="0" w:firstRowLastColumn="0" w:lastRowFirstColumn="0" w:lastRowLastColumn="0"/>
              <w:rPr>
                <w:ins w:id="393" w:author="Claus" w:date="2018-12-13T15:08:00Z"/>
                <w:rFonts w:eastAsia="Times New Roman" w:cstheme="minorHAnsi"/>
                <w:lang w:eastAsia="da-DK"/>
              </w:rPr>
            </w:pPr>
            <w:ins w:id="394" w:author="Claus" w:date="2018-12-13T15:08:00Z">
              <w:r w:rsidRPr="001B0E62">
                <w:rPr>
                  <w:rFonts w:eastAsia="Times New Roman" w:cstheme="minorHAnsi"/>
                  <w:color w:val="000000"/>
                  <w:lang w:eastAsia="da-DK"/>
                </w:rPr>
                <w:t>2</w:t>
              </w:r>
            </w:ins>
          </w:p>
        </w:tc>
        <w:tc>
          <w:tcPr>
            <w:tcW w:w="3806" w:type="dxa"/>
            <w:hideMark/>
          </w:tcPr>
          <w:p w14:paraId="0E0EC327" w14:textId="77777777" w:rsidR="00096E66" w:rsidRPr="001B0E62" w:rsidRDefault="00096E66" w:rsidP="00096E66">
            <w:pPr>
              <w:cnfStyle w:val="000000000000" w:firstRow="0" w:lastRow="0" w:firstColumn="0" w:lastColumn="0" w:oddVBand="0" w:evenVBand="0" w:oddHBand="0" w:evenHBand="0" w:firstRowFirstColumn="0" w:firstRowLastColumn="0" w:lastRowFirstColumn="0" w:lastRowLastColumn="0"/>
              <w:rPr>
                <w:ins w:id="395" w:author="Claus" w:date="2018-12-13T15:08:00Z"/>
                <w:rFonts w:eastAsia="Times New Roman" w:cstheme="minorHAnsi"/>
                <w:lang w:eastAsia="da-DK"/>
              </w:rPr>
            </w:pPr>
            <w:ins w:id="396" w:author="Claus" w:date="2018-12-13T15:12:00Z">
              <w:r>
                <w:t>Åbn webside med liste over forespørgsler, en forespørgsel klikkes og webside med formular med forespørgslens indhold vises</w:t>
              </w:r>
            </w:ins>
          </w:p>
        </w:tc>
        <w:tc>
          <w:tcPr>
            <w:tcW w:w="1026" w:type="dxa"/>
            <w:hideMark/>
          </w:tcPr>
          <w:p w14:paraId="6761651D" w14:textId="77777777" w:rsidR="00096E66" w:rsidRPr="001B0E62" w:rsidRDefault="00096E66" w:rsidP="0022680F">
            <w:pPr>
              <w:cnfStyle w:val="000000000000" w:firstRow="0" w:lastRow="0" w:firstColumn="0" w:lastColumn="0" w:oddVBand="0" w:evenVBand="0" w:oddHBand="0" w:evenHBand="0" w:firstRowFirstColumn="0" w:firstRowLastColumn="0" w:lastRowFirstColumn="0" w:lastRowLastColumn="0"/>
              <w:rPr>
                <w:ins w:id="397" w:author="Claus" w:date="2018-12-13T15:08:00Z"/>
                <w:rFonts w:eastAsia="Times New Roman" w:cstheme="minorHAnsi"/>
                <w:lang w:eastAsia="da-DK"/>
              </w:rPr>
            </w:pPr>
            <w:ins w:id="398" w:author="Claus" w:date="2018-12-13T15:08:00Z">
              <w:r>
                <w:rPr>
                  <w:rFonts w:eastAsia="Times New Roman" w:cstheme="minorHAnsi"/>
                  <w:color w:val="000000"/>
                  <w:lang w:eastAsia="da-DK"/>
                </w:rPr>
                <w:t>Kræver DB</w:t>
              </w:r>
              <w:r w:rsidRPr="001B0E62">
                <w:rPr>
                  <w:rFonts w:eastAsia="Times New Roman" w:cstheme="minorHAnsi"/>
                  <w:color w:val="000000"/>
                  <w:lang w:eastAsia="da-DK"/>
                </w:rPr>
                <w:t>.</w:t>
              </w:r>
            </w:ins>
          </w:p>
        </w:tc>
        <w:tc>
          <w:tcPr>
            <w:tcW w:w="1890" w:type="dxa"/>
            <w:hideMark/>
          </w:tcPr>
          <w:p w14:paraId="1E710159" w14:textId="77777777" w:rsidR="00096E66" w:rsidRPr="001B0E62" w:rsidRDefault="00096E66" w:rsidP="0022680F">
            <w:pPr>
              <w:cnfStyle w:val="000000000000" w:firstRow="0" w:lastRow="0" w:firstColumn="0" w:lastColumn="0" w:oddVBand="0" w:evenVBand="0" w:oddHBand="0" w:evenHBand="0" w:firstRowFirstColumn="0" w:firstRowLastColumn="0" w:lastRowFirstColumn="0" w:lastRowLastColumn="0"/>
              <w:rPr>
                <w:ins w:id="399" w:author="Claus" w:date="2018-12-13T15:08:00Z"/>
                <w:rFonts w:eastAsia="Times New Roman" w:cstheme="minorHAnsi"/>
                <w:lang w:eastAsia="da-DK"/>
              </w:rPr>
            </w:pPr>
            <w:ins w:id="400" w:author="Claus" w:date="2018-12-13T15:08:00Z">
              <w:r w:rsidRPr="001B0E62">
                <w:rPr>
                  <w:rFonts w:eastAsia="Times New Roman" w:cstheme="minorHAnsi"/>
                  <w:color w:val="000000"/>
                  <w:lang w:eastAsia="da-DK"/>
                </w:rPr>
                <w:t>I: Ellers er der ingen kunder.</w:t>
              </w:r>
            </w:ins>
          </w:p>
          <w:p w14:paraId="704D77D0" w14:textId="77777777" w:rsidR="00096E66" w:rsidRPr="001B0E62" w:rsidRDefault="00096E66" w:rsidP="0022680F">
            <w:pPr>
              <w:cnfStyle w:val="000000000000" w:firstRow="0" w:lastRow="0" w:firstColumn="0" w:lastColumn="0" w:oddVBand="0" w:evenVBand="0" w:oddHBand="0" w:evenHBand="0" w:firstRowFirstColumn="0" w:firstRowLastColumn="0" w:lastRowFirstColumn="0" w:lastRowLastColumn="0"/>
              <w:rPr>
                <w:ins w:id="401" w:author="Claus" w:date="2018-12-13T15:08:00Z"/>
                <w:rFonts w:eastAsia="Times New Roman" w:cstheme="minorHAnsi"/>
                <w:lang w:eastAsia="da-DK"/>
              </w:rPr>
            </w:pPr>
            <w:ins w:id="402" w:author="Claus" w:date="2018-12-13T15:08:00Z">
              <w:r w:rsidRPr="001B0E62">
                <w:rPr>
                  <w:rFonts w:eastAsia="Times New Roman" w:cstheme="minorHAnsi"/>
                  <w:color w:val="000000"/>
                  <w:lang w:eastAsia="da-DK"/>
                </w:rPr>
                <w:t>E: Read</w:t>
              </w:r>
            </w:ins>
          </w:p>
        </w:tc>
      </w:tr>
      <w:tr w:rsidR="006B388D" w:rsidRPr="001B0E62" w14:paraId="6C27E958" w14:textId="77777777" w:rsidTr="0022680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17" w:type="dxa"/>
            <w:hideMark/>
          </w:tcPr>
          <w:p w14:paraId="2F61FDA8" w14:textId="77777777" w:rsidR="006B388D" w:rsidRDefault="006B388D" w:rsidP="0022680F">
            <w:pPr>
              <w:rPr>
                <w:rFonts w:eastAsia="Times New Roman" w:cstheme="minorHAnsi"/>
                <w:color w:val="000000"/>
                <w:lang w:eastAsia="da-DK"/>
              </w:rPr>
            </w:pPr>
            <w:r>
              <w:rPr>
                <w:rFonts w:eastAsia="Times New Roman" w:cstheme="minorHAnsi"/>
                <w:color w:val="000000"/>
                <w:lang w:eastAsia="da-DK"/>
              </w:rPr>
              <w:t>T-42</w:t>
            </w:r>
          </w:p>
        </w:tc>
        <w:tc>
          <w:tcPr>
            <w:tcW w:w="9037" w:type="dxa"/>
            <w:gridSpan w:val="6"/>
            <w:hideMark/>
          </w:tcPr>
          <w:p w14:paraId="5D4CF38A" w14:textId="77777777" w:rsidR="006B388D" w:rsidRPr="001B0E62" w:rsidRDefault="006B388D" w:rsidP="0022680F">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da-DK"/>
              </w:rPr>
            </w:pPr>
            <w:ins w:id="403" w:author="Claus" w:date="2018-12-13T15:27:00Z">
              <w:r>
                <w:rPr>
                  <w:rFonts w:eastAsia="Times New Roman" w:cstheme="minorHAnsi"/>
                  <w:color w:val="000000"/>
                  <w:lang w:eastAsia="da-DK"/>
                </w:rPr>
                <w:t>FrontController opsættes.</w:t>
              </w:r>
            </w:ins>
          </w:p>
        </w:tc>
      </w:tr>
      <w:tr w:rsidR="006B388D" w:rsidRPr="001B0E62" w14:paraId="58D5D594" w14:textId="77777777" w:rsidTr="0022680F">
        <w:trPr>
          <w:trHeight w:val="20"/>
          <w:ins w:id="404" w:author="Claus" w:date="2018-12-13T15:27:00Z"/>
        </w:trPr>
        <w:tc>
          <w:tcPr>
            <w:cnfStyle w:val="001000000000" w:firstRow="0" w:lastRow="0" w:firstColumn="1" w:lastColumn="0" w:oddVBand="0" w:evenVBand="0" w:oddHBand="0" w:evenHBand="0" w:firstRowFirstColumn="0" w:firstRowLastColumn="0" w:lastRowFirstColumn="0" w:lastRowLastColumn="0"/>
            <w:tcW w:w="817" w:type="dxa"/>
            <w:hideMark/>
          </w:tcPr>
          <w:p w14:paraId="522FCA9B" w14:textId="77777777" w:rsidR="006B388D" w:rsidRDefault="006B388D" w:rsidP="0022680F">
            <w:pPr>
              <w:rPr>
                <w:ins w:id="405" w:author="Claus" w:date="2018-12-13T15:27:00Z"/>
                <w:rFonts w:eastAsia="Times New Roman" w:cstheme="minorHAnsi"/>
                <w:color w:val="000000"/>
                <w:lang w:eastAsia="da-DK"/>
              </w:rPr>
            </w:pPr>
            <w:ins w:id="406" w:author="Claus" w:date="2018-12-13T15:27:00Z">
              <w:r>
                <w:rPr>
                  <w:rFonts w:eastAsia="Times New Roman" w:cstheme="minorHAnsi"/>
                  <w:color w:val="000000"/>
                  <w:lang w:eastAsia="da-DK"/>
                </w:rPr>
                <w:t>T-43</w:t>
              </w:r>
            </w:ins>
          </w:p>
        </w:tc>
        <w:tc>
          <w:tcPr>
            <w:tcW w:w="9037" w:type="dxa"/>
            <w:gridSpan w:val="6"/>
            <w:hideMark/>
          </w:tcPr>
          <w:p w14:paraId="0E7C7D0B" w14:textId="77777777" w:rsidR="006B388D" w:rsidRDefault="006B388D" w:rsidP="0022680F">
            <w:pPr>
              <w:cnfStyle w:val="000000000000" w:firstRow="0" w:lastRow="0" w:firstColumn="0" w:lastColumn="0" w:oddVBand="0" w:evenVBand="0" w:oddHBand="0" w:evenHBand="0" w:firstRowFirstColumn="0" w:firstRowLastColumn="0" w:lastRowFirstColumn="0" w:lastRowLastColumn="0"/>
              <w:rPr>
                <w:ins w:id="407" w:author="Claus" w:date="2018-12-13T15:27:00Z"/>
                <w:rFonts w:eastAsia="Times New Roman" w:cstheme="minorHAnsi"/>
                <w:color w:val="000000"/>
                <w:lang w:eastAsia="da-DK"/>
              </w:rPr>
            </w:pPr>
            <w:ins w:id="408" w:author="Claus" w:date="2018-12-13T15:27:00Z">
              <w:r>
                <w:rPr>
                  <w:rFonts w:eastAsia="Times New Roman" w:cstheme="minorHAnsi"/>
                  <w:color w:val="000000"/>
                  <w:lang w:eastAsia="da-DK"/>
                </w:rPr>
                <w:t>Command pattern implementeres.</w:t>
              </w:r>
            </w:ins>
          </w:p>
        </w:tc>
      </w:tr>
      <w:tr w:rsidR="006B388D" w:rsidRPr="001B0E62" w14:paraId="510773AB" w14:textId="77777777" w:rsidTr="0022680F">
        <w:trPr>
          <w:cnfStyle w:val="000000100000" w:firstRow="0" w:lastRow="0" w:firstColumn="0" w:lastColumn="0" w:oddVBand="0" w:evenVBand="0" w:oddHBand="1" w:evenHBand="0" w:firstRowFirstColumn="0" w:firstRowLastColumn="0" w:lastRowFirstColumn="0" w:lastRowLastColumn="0"/>
          <w:trHeight w:val="20"/>
          <w:ins w:id="409" w:author="Claus" w:date="2018-12-13T15:27:00Z"/>
        </w:trPr>
        <w:tc>
          <w:tcPr>
            <w:cnfStyle w:val="001000000000" w:firstRow="0" w:lastRow="0" w:firstColumn="1" w:lastColumn="0" w:oddVBand="0" w:evenVBand="0" w:oddHBand="0" w:evenHBand="0" w:firstRowFirstColumn="0" w:firstRowLastColumn="0" w:lastRowFirstColumn="0" w:lastRowLastColumn="0"/>
            <w:tcW w:w="817" w:type="dxa"/>
            <w:hideMark/>
          </w:tcPr>
          <w:p w14:paraId="1E6F6CA7" w14:textId="77777777" w:rsidR="006B388D" w:rsidRDefault="006B388D" w:rsidP="0022680F">
            <w:pPr>
              <w:rPr>
                <w:ins w:id="410" w:author="Claus" w:date="2018-12-13T15:27:00Z"/>
                <w:rFonts w:eastAsia="Times New Roman" w:cstheme="minorHAnsi"/>
                <w:color w:val="000000"/>
                <w:lang w:eastAsia="da-DK"/>
              </w:rPr>
            </w:pPr>
            <w:ins w:id="411" w:author="Claus" w:date="2018-12-13T15:27:00Z">
              <w:r>
                <w:rPr>
                  <w:rFonts w:eastAsia="Times New Roman" w:cstheme="minorHAnsi"/>
                  <w:color w:val="000000"/>
                  <w:lang w:eastAsia="da-DK"/>
                </w:rPr>
                <w:t>T-44</w:t>
              </w:r>
            </w:ins>
          </w:p>
        </w:tc>
        <w:tc>
          <w:tcPr>
            <w:tcW w:w="9037" w:type="dxa"/>
            <w:gridSpan w:val="6"/>
            <w:hideMark/>
          </w:tcPr>
          <w:p w14:paraId="33A80CFF" w14:textId="77777777" w:rsidR="006B388D" w:rsidRDefault="006B388D" w:rsidP="0022680F">
            <w:pPr>
              <w:cnfStyle w:val="000000100000" w:firstRow="0" w:lastRow="0" w:firstColumn="0" w:lastColumn="0" w:oddVBand="0" w:evenVBand="0" w:oddHBand="1" w:evenHBand="0" w:firstRowFirstColumn="0" w:firstRowLastColumn="0" w:lastRowFirstColumn="0" w:lastRowLastColumn="0"/>
              <w:rPr>
                <w:ins w:id="412" w:author="Claus" w:date="2018-12-13T15:27:00Z"/>
                <w:rFonts w:eastAsia="Times New Roman" w:cstheme="minorHAnsi"/>
                <w:color w:val="000000"/>
                <w:lang w:eastAsia="da-DK"/>
              </w:rPr>
            </w:pPr>
            <w:ins w:id="413" w:author="Claus" w:date="2018-12-13T15:27:00Z">
              <w:r>
                <w:rPr>
                  <w:rFonts w:eastAsia="Times New Roman" w:cstheme="minorHAnsi"/>
                  <w:color w:val="000000"/>
                  <w:lang w:eastAsia="da-DK"/>
                </w:rPr>
                <w:t>Side med liste over forespørgsler oprettes.</w:t>
              </w:r>
            </w:ins>
          </w:p>
        </w:tc>
      </w:tr>
      <w:tr w:rsidR="006B388D" w:rsidRPr="001B0E62" w14:paraId="153DBD74" w14:textId="77777777" w:rsidTr="0022680F">
        <w:trPr>
          <w:trHeight w:val="20"/>
          <w:ins w:id="414" w:author="Claus" w:date="2018-12-13T15:27:00Z"/>
        </w:trPr>
        <w:tc>
          <w:tcPr>
            <w:cnfStyle w:val="001000000000" w:firstRow="0" w:lastRow="0" w:firstColumn="1" w:lastColumn="0" w:oddVBand="0" w:evenVBand="0" w:oddHBand="0" w:evenHBand="0" w:firstRowFirstColumn="0" w:firstRowLastColumn="0" w:lastRowFirstColumn="0" w:lastRowLastColumn="0"/>
            <w:tcW w:w="817" w:type="dxa"/>
            <w:hideMark/>
          </w:tcPr>
          <w:p w14:paraId="25ED4994" w14:textId="77777777" w:rsidR="006B388D" w:rsidRDefault="006B388D" w:rsidP="0022680F">
            <w:pPr>
              <w:rPr>
                <w:ins w:id="415" w:author="Claus" w:date="2018-12-13T15:27:00Z"/>
                <w:rFonts w:eastAsia="Times New Roman" w:cstheme="minorHAnsi"/>
                <w:color w:val="000000"/>
                <w:lang w:eastAsia="da-DK"/>
              </w:rPr>
            </w:pPr>
            <w:ins w:id="416" w:author="Claus" w:date="2018-12-13T15:28:00Z">
              <w:r>
                <w:rPr>
                  <w:rFonts w:eastAsia="Times New Roman" w:cstheme="minorHAnsi"/>
                  <w:color w:val="000000"/>
                  <w:lang w:eastAsia="da-DK"/>
                </w:rPr>
                <w:t>T-45</w:t>
              </w:r>
            </w:ins>
          </w:p>
        </w:tc>
        <w:tc>
          <w:tcPr>
            <w:tcW w:w="9037" w:type="dxa"/>
            <w:gridSpan w:val="6"/>
            <w:hideMark/>
          </w:tcPr>
          <w:p w14:paraId="1B2C802B" w14:textId="77777777" w:rsidR="006B388D" w:rsidRDefault="006B388D" w:rsidP="0022680F">
            <w:pPr>
              <w:cnfStyle w:val="000000000000" w:firstRow="0" w:lastRow="0" w:firstColumn="0" w:lastColumn="0" w:oddVBand="0" w:evenVBand="0" w:oddHBand="0" w:evenHBand="0" w:firstRowFirstColumn="0" w:firstRowLastColumn="0" w:lastRowFirstColumn="0" w:lastRowLastColumn="0"/>
              <w:rPr>
                <w:ins w:id="417" w:author="Claus" w:date="2018-12-13T15:27:00Z"/>
                <w:rFonts w:eastAsia="Times New Roman" w:cstheme="minorHAnsi"/>
                <w:color w:val="000000"/>
                <w:lang w:eastAsia="da-DK"/>
              </w:rPr>
            </w:pPr>
            <w:ins w:id="418" w:author="Claus" w:date="2018-12-13T15:28:00Z">
              <w:r>
                <w:rPr>
                  <w:rFonts w:eastAsia="Times New Roman" w:cstheme="minorHAnsi"/>
                  <w:color w:val="000000"/>
                  <w:lang w:eastAsia="da-DK"/>
                </w:rPr>
                <w:t>Side som viser indhold af en forespørgsel.</w:t>
              </w:r>
            </w:ins>
          </w:p>
        </w:tc>
      </w:tr>
      <w:tr w:rsidR="006B388D" w:rsidRPr="001B0E62" w14:paraId="58D9CF23" w14:textId="77777777" w:rsidTr="0022680F">
        <w:trPr>
          <w:cnfStyle w:val="000000100000" w:firstRow="0" w:lastRow="0" w:firstColumn="0" w:lastColumn="0" w:oddVBand="0" w:evenVBand="0" w:oddHBand="1" w:evenHBand="0" w:firstRowFirstColumn="0" w:firstRowLastColumn="0" w:lastRowFirstColumn="0" w:lastRowLastColumn="0"/>
          <w:trHeight w:val="20"/>
          <w:ins w:id="419" w:author="Claus" w:date="2018-12-13T15:28:00Z"/>
        </w:trPr>
        <w:tc>
          <w:tcPr>
            <w:cnfStyle w:val="001000000000" w:firstRow="0" w:lastRow="0" w:firstColumn="1" w:lastColumn="0" w:oddVBand="0" w:evenVBand="0" w:oddHBand="0" w:evenHBand="0" w:firstRowFirstColumn="0" w:firstRowLastColumn="0" w:lastRowFirstColumn="0" w:lastRowLastColumn="0"/>
            <w:tcW w:w="817" w:type="dxa"/>
            <w:hideMark/>
          </w:tcPr>
          <w:p w14:paraId="7C99B7B8" w14:textId="77777777" w:rsidR="006B388D" w:rsidRDefault="006B388D" w:rsidP="0022680F">
            <w:pPr>
              <w:rPr>
                <w:ins w:id="420" w:author="Claus" w:date="2018-12-13T15:28:00Z"/>
                <w:rFonts w:eastAsia="Times New Roman" w:cstheme="minorHAnsi"/>
                <w:color w:val="000000"/>
                <w:lang w:eastAsia="da-DK"/>
              </w:rPr>
            </w:pPr>
            <w:ins w:id="421" w:author="Claus" w:date="2018-12-13T15:28:00Z">
              <w:r>
                <w:rPr>
                  <w:rFonts w:eastAsia="Times New Roman" w:cstheme="minorHAnsi"/>
                  <w:color w:val="000000"/>
                  <w:lang w:eastAsia="da-DK"/>
                </w:rPr>
                <w:t>T-46</w:t>
              </w:r>
            </w:ins>
          </w:p>
        </w:tc>
        <w:tc>
          <w:tcPr>
            <w:tcW w:w="9037" w:type="dxa"/>
            <w:gridSpan w:val="6"/>
            <w:hideMark/>
          </w:tcPr>
          <w:p w14:paraId="302A10F8" w14:textId="77777777" w:rsidR="006B388D" w:rsidRDefault="006B388D" w:rsidP="0022680F">
            <w:pPr>
              <w:cnfStyle w:val="000000100000" w:firstRow="0" w:lastRow="0" w:firstColumn="0" w:lastColumn="0" w:oddVBand="0" w:evenVBand="0" w:oddHBand="1" w:evenHBand="0" w:firstRowFirstColumn="0" w:firstRowLastColumn="0" w:lastRowFirstColumn="0" w:lastRowLastColumn="0"/>
              <w:rPr>
                <w:ins w:id="422" w:author="Claus" w:date="2018-12-13T15:28:00Z"/>
                <w:rFonts w:eastAsia="Times New Roman" w:cstheme="minorHAnsi"/>
                <w:color w:val="000000"/>
                <w:lang w:eastAsia="da-DK"/>
              </w:rPr>
            </w:pPr>
            <w:ins w:id="423" w:author="Claus" w:date="2018-12-13T15:28:00Z">
              <w:r>
                <w:rPr>
                  <w:rFonts w:eastAsia="Times New Roman" w:cstheme="minorHAnsi"/>
                  <w:color w:val="000000"/>
                  <w:lang w:eastAsia="da-DK"/>
                </w:rPr>
                <w:t>Div. tilpasninger i ForesporgselDAO.</w:t>
              </w:r>
            </w:ins>
          </w:p>
        </w:tc>
      </w:tr>
      <w:tr w:rsidR="006B388D" w:rsidRPr="00E766F2" w14:paraId="4EEA0A4A" w14:textId="77777777" w:rsidTr="0022680F">
        <w:trPr>
          <w:trHeight w:val="20"/>
          <w:ins w:id="424" w:author="Claus" w:date="2018-12-13T15:28:00Z"/>
        </w:trPr>
        <w:tc>
          <w:tcPr>
            <w:cnfStyle w:val="001000000000" w:firstRow="0" w:lastRow="0" w:firstColumn="1" w:lastColumn="0" w:oddVBand="0" w:evenVBand="0" w:oddHBand="0" w:evenHBand="0" w:firstRowFirstColumn="0" w:firstRowLastColumn="0" w:lastRowFirstColumn="0" w:lastRowLastColumn="0"/>
            <w:tcW w:w="817" w:type="dxa"/>
            <w:hideMark/>
          </w:tcPr>
          <w:p w14:paraId="36EC51C6" w14:textId="77777777" w:rsidR="006B388D" w:rsidRDefault="006B388D" w:rsidP="0022680F">
            <w:pPr>
              <w:rPr>
                <w:ins w:id="425" w:author="Claus" w:date="2018-12-13T15:28:00Z"/>
                <w:rFonts w:eastAsia="Times New Roman" w:cstheme="minorHAnsi"/>
                <w:color w:val="000000"/>
                <w:lang w:eastAsia="da-DK"/>
              </w:rPr>
            </w:pPr>
            <w:ins w:id="426" w:author="Claus" w:date="2018-12-13T15:28:00Z">
              <w:r>
                <w:rPr>
                  <w:rFonts w:eastAsia="Times New Roman" w:cstheme="minorHAnsi"/>
                  <w:color w:val="000000"/>
                  <w:lang w:eastAsia="da-DK"/>
                </w:rPr>
                <w:t>T-47</w:t>
              </w:r>
            </w:ins>
          </w:p>
        </w:tc>
        <w:tc>
          <w:tcPr>
            <w:tcW w:w="9037" w:type="dxa"/>
            <w:gridSpan w:val="6"/>
            <w:hideMark/>
          </w:tcPr>
          <w:p w14:paraId="2309ED87" w14:textId="77777777" w:rsidR="006B388D" w:rsidRPr="006B388D" w:rsidRDefault="002A162A" w:rsidP="006B388D">
            <w:pPr>
              <w:spacing w:after="200" w:line="276" w:lineRule="auto"/>
              <w:ind w:left="720"/>
              <w:contextualSpacing/>
              <w:cnfStyle w:val="000000000000" w:firstRow="0" w:lastRow="0" w:firstColumn="0" w:lastColumn="0" w:oddVBand="0" w:evenVBand="0" w:oddHBand="0" w:evenHBand="0" w:firstRowFirstColumn="0" w:firstRowLastColumn="0" w:lastRowFirstColumn="0" w:lastRowLastColumn="0"/>
              <w:rPr>
                <w:ins w:id="427" w:author="Claus" w:date="2018-12-13T15:28:00Z"/>
                <w:rFonts w:eastAsia="Times New Roman" w:cstheme="minorHAnsi"/>
                <w:color w:val="000000"/>
                <w:lang w:val="en-US" w:eastAsia="da-DK"/>
                <w:rPrChange w:id="428" w:author="Claus" w:date="2018-12-13T15:29:00Z">
                  <w:rPr>
                    <w:ins w:id="429" w:author="Claus" w:date="2018-12-13T15:28:00Z"/>
                    <w:rFonts w:eastAsia="Times New Roman" w:cstheme="minorHAnsi"/>
                    <w:color w:val="000000"/>
                    <w:lang w:eastAsia="da-DK"/>
                  </w:rPr>
                </w:rPrChange>
              </w:rPr>
            </w:pPr>
            <w:ins w:id="430" w:author="Claus" w:date="2018-12-13T15:28:00Z">
              <w:r w:rsidRPr="002A162A">
                <w:rPr>
                  <w:rFonts w:eastAsia="Times New Roman" w:cstheme="minorHAnsi"/>
                  <w:color w:val="000000"/>
                  <w:lang w:val="en-US" w:eastAsia="da-DK"/>
                  <w:rPrChange w:id="431" w:author="Claus" w:date="2018-12-13T15:29:00Z">
                    <w:rPr>
                      <w:rFonts w:eastAsia="Times New Roman" w:cstheme="minorHAnsi"/>
                      <w:color w:val="000000"/>
                      <w:lang w:eastAsia="da-DK"/>
                    </w:rPr>
                  </w:rPrChange>
                </w:rPr>
                <w:t xml:space="preserve">UnknownCommand, </w:t>
              </w:r>
            </w:ins>
            <w:ins w:id="432" w:author="Claus" w:date="2018-12-13T15:29:00Z">
              <w:r w:rsidRPr="002A162A">
                <w:rPr>
                  <w:rFonts w:eastAsia="Times New Roman" w:cstheme="minorHAnsi"/>
                  <w:color w:val="000000"/>
                  <w:lang w:val="en-US" w:eastAsia="da-DK"/>
                  <w:rPrChange w:id="433" w:author="Claus" w:date="2018-12-13T15:29:00Z">
                    <w:rPr>
                      <w:rFonts w:eastAsia="Times New Roman" w:cstheme="minorHAnsi"/>
                      <w:color w:val="000000"/>
                      <w:lang w:eastAsia="da-DK"/>
                    </w:rPr>
                  </w:rPrChange>
                </w:rPr>
                <w:t xml:space="preserve">ShowSingleRequestCommand og ShowRequestsCommand </w:t>
              </w:r>
              <w:r w:rsidR="006B388D">
                <w:rPr>
                  <w:rFonts w:eastAsia="Times New Roman" w:cstheme="minorHAnsi"/>
                  <w:color w:val="000000"/>
                  <w:lang w:val="en-US" w:eastAsia="da-DK"/>
                </w:rPr>
                <w:t>laves</w:t>
              </w:r>
              <w:r w:rsidRPr="002A162A">
                <w:rPr>
                  <w:rFonts w:eastAsia="Times New Roman" w:cstheme="minorHAnsi"/>
                  <w:color w:val="000000"/>
                  <w:lang w:val="en-US" w:eastAsia="da-DK"/>
                  <w:rPrChange w:id="434" w:author="Claus" w:date="2018-12-13T15:29:00Z">
                    <w:rPr>
                      <w:rFonts w:eastAsia="Times New Roman" w:cstheme="minorHAnsi"/>
                      <w:color w:val="000000"/>
                      <w:lang w:eastAsia="da-DK"/>
                    </w:rPr>
                  </w:rPrChange>
                </w:rPr>
                <w:t>.</w:t>
              </w:r>
            </w:ins>
          </w:p>
        </w:tc>
      </w:tr>
      <w:tr w:rsidR="006B388D" w:rsidRPr="006B388D" w14:paraId="1F45E0B4" w14:textId="77777777" w:rsidTr="0022680F">
        <w:trPr>
          <w:cnfStyle w:val="000000100000" w:firstRow="0" w:lastRow="0" w:firstColumn="0" w:lastColumn="0" w:oddVBand="0" w:evenVBand="0" w:oddHBand="1" w:evenHBand="0" w:firstRowFirstColumn="0" w:firstRowLastColumn="0" w:lastRowFirstColumn="0" w:lastRowLastColumn="0"/>
          <w:trHeight w:val="20"/>
          <w:ins w:id="435" w:author="Claus" w:date="2018-12-13T15:29:00Z"/>
        </w:trPr>
        <w:tc>
          <w:tcPr>
            <w:cnfStyle w:val="001000000000" w:firstRow="0" w:lastRow="0" w:firstColumn="1" w:lastColumn="0" w:oddVBand="0" w:evenVBand="0" w:oddHBand="0" w:evenHBand="0" w:firstRowFirstColumn="0" w:firstRowLastColumn="0" w:lastRowFirstColumn="0" w:lastRowLastColumn="0"/>
            <w:tcW w:w="817" w:type="dxa"/>
            <w:hideMark/>
          </w:tcPr>
          <w:p w14:paraId="0399A635" w14:textId="77777777" w:rsidR="006B388D" w:rsidRDefault="006B388D" w:rsidP="0022680F">
            <w:pPr>
              <w:rPr>
                <w:ins w:id="436" w:author="Claus" w:date="2018-12-13T15:29:00Z"/>
                <w:rFonts w:eastAsia="Times New Roman" w:cstheme="minorHAnsi"/>
                <w:color w:val="000000"/>
                <w:lang w:eastAsia="da-DK"/>
              </w:rPr>
            </w:pPr>
            <w:ins w:id="437" w:author="Claus" w:date="2018-12-13T15:29:00Z">
              <w:r>
                <w:rPr>
                  <w:rFonts w:eastAsia="Times New Roman" w:cstheme="minorHAnsi"/>
                  <w:color w:val="000000"/>
                  <w:lang w:eastAsia="da-DK"/>
                </w:rPr>
                <w:t>T-48</w:t>
              </w:r>
            </w:ins>
          </w:p>
        </w:tc>
        <w:tc>
          <w:tcPr>
            <w:tcW w:w="9037" w:type="dxa"/>
            <w:gridSpan w:val="6"/>
            <w:hideMark/>
          </w:tcPr>
          <w:p w14:paraId="3889F341" w14:textId="77777777" w:rsidR="0009330D" w:rsidRDefault="002A162A">
            <w:pPr>
              <w:spacing w:after="200" w:line="276" w:lineRule="auto"/>
              <w:contextualSpacing/>
              <w:cnfStyle w:val="000000100000" w:firstRow="0" w:lastRow="0" w:firstColumn="0" w:lastColumn="0" w:oddVBand="0" w:evenVBand="0" w:oddHBand="1" w:evenHBand="0" w:firstRowFirstColumn="0" w:firstRowLastColumn="0" w:lastRowFirstColumn="0" w:lastRowLastColumn="0"/>
              <w:rPr>
                <w:ins w:id="438" w:author="Claus" w:date="2018-12-13T15:29:00Z"/>
                <w:rFonts w:eastAsia="Times New Roman" w:cstheme="minorHAnsi"/>
                <w:color w:val="000000"/>
                <w:lang w:eastAsia="da-DK"/>
                <w:rPrChange w:id="439" w:author="Claus" w:date="2018-12-13T15:29:00Z">
                  <w:rPr>
                    <w:ins w:id="440" w:author="Claus" w:date="2018-12-13T15:29:00Z"/>
                    <w:rFonts w:eastAsia="Times New Roman" w:cstheme="minorHAnsi"/>
                    <w:color w:val="000000"/>
                    <w:lang w:val="en-US" w:eastAsia="da-DK"/>
                  </w:rPr>
                </w:rPrChange>
              </w:rPr>
              <w:pPrChange w:id="441" w:author="Claus" w:date="2018-12-14T11:22:00Z">
                <w:pPr>
                  <w:spacing w:after="200" w:line="276" w:lineRule="auto"/>
                  <w:ind w:left="720"/>
                  <w:contextualSpacing/>
                  <w:cnfStyle w:val="000000100000" w:firstRow="0" w:lastRow="0" w:firstColumn="0" w:lastColumn="0" w:oddVBand="0" w:evenVBand="0" w:oddHBand="1" w:evenHBand="0" w:firstRowFirstColumn="0" w:firstRowLastColumn="0" w:lastRowFirstColumn="0" w:lastRowLastColumn="0"/>
                </w:pPr>
              </w:pPrChange>
            </w:pPr>
            <w:ins w:id="442" w:author="Claus" w:date="2018-12-13T15:29:00Z">
              <w:r w:rsidRPr="002A162A">
                <w:rPr>
                  <w:rFonts w:eastAsia="Times New Roman" w:cstheme="minorHAnsi"/>
                  <w:color w:val="000000"/>
                  <w:lang w:eastAsia="da-DK"/>
                  <w:rPrChange w:id="443" w:author="Claus" w:date="2018-12-13T15:29:00Z">
                    <w:rPr>
                      <w:rFonts w:eastAsia="Times New Roman" w:cstheme="minorHAnsi"/>
                      <w:color w:val="000000"/>
                      <w:lang w:val="en-US" w:eastAsia="da-DK"/>
                    </w:rPr>
                  </w:rPrChange>
                </w:rPr>
                <w:t>I</w:t>
              </w:r>
              <w:r w:rsidR="006B388D">
                <w:rPr>
                  <w:rFonts w:eastAsia="Times New Roman" w:cstheme="minorHAnsi"/>
                  <w:color w:val="000000"/>
                  <w:lang w:eastAsia="da-DK"/>
                </w:rPr>
                <w:t xml:space="preserve">mplementering af eget Exception </w:t>
              </w:r>
              <w:r w:rsidRPr="002A162A">
                <w:rPr>
                  <w:rFonts w:eastAsia="Times New Roman" w:cstheme="minorHAnsi"/>
                  <w:color w:val="000000"/>
                  <w:lang w:eastAsia="da-DK"/>
                  <w:rPrChange w:id="444" w:author="Claus" w:date="2018-12-13T15:29:00Z">
                    <w:rPr>
                      <w:rFonts w:eastAsia="Times New Roman" w:cstheme="minorHAnsi"/>
                      <w:color w:val="000000"/>
                      <w:lang w:val="en-US" w:eastAsia="da-DK"/>
                    </w:rPr>
                  </w:rPrChange>
                </w:rPr>
                <w:t>system.</w:t>
              </w:r>
            </w:ins>
          </w:p>
        </w:tc>
      </w:tr>
      <w:tr w:rsidR="006B388D" w:rsidRPr="006B388D" w14:paraId="34E299F3" w14:textId="77777777" w:rsidTr="0022680F">
        <w:trPr>
          <w:trHeight w:val="20"/>
          <w:ins w:id="445" w:author="Claus" w:date="2018-12-13T15:29:00Z"/>
        </w:trPr>
        <w:tc>
          <w:tcPr>
            <w:cnfStyle w:val="001000000000" w:firstRow="0" w:lastRow="0" w:firstColumn="1" w:lastColumn="0" w:oddVBand="0" w:evenVBand="0" w:oddHBand="0" w:evenHBand="0" w:firstRowFirstColumn="0" w:firstRowLastColumn="0" w:lastRowFirstColumn="0" w:lastRowLastColumn="0"/>
            <w:tcW w:w="817" w:type="dxa"/>
            <w:hideMark/>
          </w:tcPr>
          <w:p w14:paraId="56CA15EE" w14:textId="77777777" w:rsidR="006B388D" w:rsidRDefault="006B388D" w:rsidP="0022680F">
            <w:pPr>
              <w:rPr>
                <w:ins w:id="446" w:author="Claus" w:date="2018-12-13T15:29:00Z"/>
                <w:rFonts w:eastAsia="Times New Roman" w:cstheme="minorHAnsi"/>
                <w:color w:val="000000"/>
                <w:lang w:eastAsia="da-DK"/>
              </w:rPr>
            </w:pPr>
            <w:ins w:id="447" w:author="Claus" w:date="2018-12-13T15:29:00Z">
              <w:r>
                <w:rPr>
                  <w:rFonts w:eastAsia="Times New Roman" w:cstheme="minorHAnsi"/>
                  <w:color w:val="000000"/>
                  <w:lang w:eastAsia="da-DK"/>
                </w:rPr>
                <w:t>T-49</w:t>
              </w:r>
            </w:ins>
          </w:p>
        </w:tc>
        <w:tc>
          <w:tcPr>
            <w:tcW w:w="9037" w:type="dxa"/>
            <w:gridSpan w:val="6"/>
            <w:hideMark/>
          </w:tcPr>
          <w:p w14:paraId="21B842AD" w14:textId="77777777" w:rsidR="006B388D" w:rsidRPr="006B388D" w:rsidRDefault="006B388D" w:rsidP="006B388D">
            <w:pPr>
              <w:cnfStyle w:val="000000000000" w:firstRow="0" w:lastRow="0" w:firstColumn="0" w:lastColumn="0" w:oddVBand="0" w:evenVBand="0" w:oddHBand="0" w:evenHBand="0" w:firstRowFirstColumn="0" w:firstRowLastColumn="0" w:lastRowFirstColumn="0" w:lastRowLastColumn="0"/>
              <w:rPr>
                <w:ins w:id="448" w:author="Claus" w:date="2018-12-13T15:29:00Z"/>
                <w:rFonts w:eastAsia="Times New Roman" w:cstheme="minorHAnsi"/>
                <w:color w:val="000000"/>
                <w:lang w:eastAsia="da-DK"/>
              </w:rPr>
            </w:pPr>
            <w:ins w:id="449" w:author="Claus" w:date="2018-12-13T15:29:00Z">
              <w:r>
                <w:rPr>
                  <w:rFonts w:eastAsia="Times New Roman" w:cstheme="minorHAnsi"/>
                  <w:color w:val="000000"/>
                  <w:lang w:eastAsia="da-DK"/>
                </w:rPr>
                <w:t>Filer med konstanter til Commands og Pages.</w:t>
              </w:r>
            </w:ins>
          </w:p>
        </w:tc>
      </w:tr>
      <w:tr w:rsidR="006B388D" w:rsidRPr="006B388D" w14:paraId="6D168634" w14:textId="77777777" w:rsidTr="0022680F">
        <w:trPr>
          <w:cnfStyle w:val="000000100000" w:firstRow="0" w:lastRow="0" w:firstColumn="0" w:lastColumn="0" w:oddVBand="0" w:evenVBand="0" w:oddHBand="1" w:evenHBand="0" w:firstRowFirstColumn="0" w:firstRowLastColumn="0" w:lastRowFirstColumn="0" w:lastRowLastColumn="0"/>
          <w:trHeight w:val="20"/>
          <w:ins w:id="450" w:author="Claus" w:date="2018-12-13T15:30:00Z"/>
        </w:trPr>
        <w:tc>
          <w:tcPr>
            <w:cnfStyle w:val="001000000000" w:firstRow="0" w:lastRow="0" w:firstColumn="1" w:lastColumn="0" w:oddVBand="0" w:evenVBand="0" w:oddHBand="0" w:evenHBand="0" w:firstRowFirstColumn="0" w:firstRowLastColumn="0" w:lastRowFirstColumn="0" w:lastRowLastColumn="0"/>
            <w:tcW w:w="817" w:type="dxa"/>
            <w:hideMark/>
          </w:tcPr>
          <w:p w14:paraId="7438D478" w14:textId="77777777" w:rsidR="006B388D" w:rsidRDefault="006B388D" w:rsidP="0022680F">
            <w:pPr>
              <w:rPr>
                <w:ins w:id="451" w:author="Claus" w:date="2018-12-13T15:30:00Z"/>
                <w:rFonts w:eastAsia="Times New Roman" w:cstheme="minorHAnsi"/>
                <w:color w:val="000000"/>
                <w:lang w:eastAsia="da-DK"/>
              </w:rPr>
            </w:pPr>
            <w:ins w:id="452" w:author="Claus" w:date="2018-12-13T15:30:00Z">
              <w:r>
                <w:rPr>
                  <w:rFonts w:eastAsia="Times New Roman" w:cstheme="minorHAnsi"/>
                  <w:color w:val="000000"/>
                  <w:lang w:eastAsia="da-DK"/>
                </w:rPr>
                <w:t>T-50</w:t>
              </w:r>
            </w:ins>
          </w:p>
        </w:tc>
        <w:tc>
          <w:tcPr>
            <w:tcW w:w="9037" w:type="dxa"/>
            <w:gridSpan w:val="6"/>
            <w:hideMark/>
          </w:tcPr>
          <w:p w14:paraId="433BED97" w14:textId="77777777" w:rsidR="006B388D" w:rsidRDefault="006B388D" w:rsidP="006B388D">
            <w:pPr>
              <w:cnfStyle w:val="000000100000" w:firstRow="0" w:lastRow="0" w:firstColumn="0" w:lastColumn="0" w:oddVBand="0" w:evenVBand="0" w:oddHBand="1" w:evenHBand="0" w:firstRowFirstColumn="0" w:firstRowLastColumn="0" w:lastRowFirstColumn="0" w:lastRowLastColumn="0"/>
              <w:rPr>
                <w:ins w:id="453" w:author="Claus" w:date="2018-12-13T15:30:00Z"/>
                <w:rFonts w:eastAsia="Times New Roman" w:cstheme="minorHAnsi"/>
                <w:color w:val="000000"/>
                <w:lang w:eastAsia="da-DK"/>
              </w:rPr>
            </w:pPr>
            <w:ins w:id="454" w:author="Claus" w:date="2018-12-13T15:30:00Z">
              <w:r>
                <w:rPr>
                  <w:rFonts w:eastAsia="Times New Roman" w:cstheme="minorHAnsi"/>
                  <w:color w:val="000000"/>
                  <w:lang w:eastAsia="da-DK"/>
                </w:rPr>
                <w:t>Facade i data lag.</w:t>
              </w:r>
            </w:ins>
          </w:p>
        </w:tc>
      </w:tr>
      <w:tr w:rsidR="006B388D" w:rsidRPr="006B388D" w14:paraId="5D148952" w14:textId="77777777" w:rsidTr="0022680F">
        <w:trPr>
          <w:trHeight w:val="20"/>
          <w:ins w:id="455" w:author="Claus" w:date="2018-12-13T15:30:00Z"/>
        </w:trPr>
        <w:tc>
          <w:tcPr>
            <w:cnfStyle w:val="001000000000" w:firstRow="0" w:lastRow="0" w:firstColumn="1" w:lastColumn="0" w:oddVBand="0" w:evenVBand="0" w:oddHBand="0" w:evenHBand="0" w:firstRowFirstColumn="0" w:firstRowLastColumn="0" w:lastRowFirstColumn="0" w:lastRowLastColumn="0"/>
            <w:tcW w:w="817" w:type="dxa"/>
            <w:hideMark/>
          </w:tcPr>
          <w:p w14:paraId="14277C9E" w14:textId="77777777" w:rsidR="006B388D" w:rsidRDefault="006B388D" w:rsidP="0022680F">
            <w:pPr>
              <w:rPr>
                <w:ins w:id="456" w:author="Claus" w:date="2018-12-13T15:30:00Z"/>
                <w:rFonts w:eastAsia="Times New Roman" w:cstheme="minorHAnsi"/>
                <w:color w:val="000000"/>
                <w:lang w:eastAsia="da-DK"/>
              </w:rPr>
            </w:pPr>
            <w:ins w:id="457" w:author="Claus" w:date="2018-12-13T15:30:00Z">
              <w:r>
                <w:rPr>
                  <w:rFonts w:eastAsia="Times New Roman" w:cstheme="minorHAnsi"/>
                  <w:color w:val="000000"/>
                  <w:lang w:eastAsia="da-DK"/>
                </w:rPr>
                <w:t>T-51</w:t>
              </w:r>
            </w:ins>
          </w:p>
        </w:tc>
        <w:tc>
          <w:tcPr>
            <w:tcW w:w="9037" w:type="dxa"/>
            <w:gridSpan w:val="6"/>
            <w:hideMark/>
          </w:tcPr>
          <w:p w14:paraId="49E47976" w14:textId="77777777" w:rsidR="006B388D" w:rsidRDefault="006B388D" w:rsidP="006B388D">
            <w:pPr>
              <w:cnfStyle w:val="000000000000" w:firstRow="0" w:lastRow="0" w:firstColumn="0" w:lastColumn="0" w:oddVBand="0" w:evenVBand="0" w:oddHBand="0" w:evenHBand="0" w:firstRowFirstColumn="0" w:firstRowLastColumn="0" w:lastRowFirstColumn="0" w:lastRowLastColumn="0"/>
              <w:rPr>
                <w:ins w:id="458" w:author="Claus" w:date="2018-12-13T15:30:00Z"/>
                <w:rFonts w:eastAsia="Times New Roman" w:cstheme="minorHAnsi"/>
                <w:color w:val="000000"/>
                <w:lang w:eastAsia="da-DK"/>
              </w:rPr>
            </w:pPr>
            <w:ins w:id="459" w:author="Claus" w:date="2018-12-13T15:30:00Z">
              <w:r>
                <w:rPr>
                  <w:rFonts w:eastAsia="Times New Roman" w:cstheme="minorHAnsi"/>
                  <w:color w:val="000000"/>
                  <w:lang w:eastAsia="da-DK"/>
                </w:rPr>
                <w:t>Try catch i commands.</w:t>
              </w:r>
            </w:ins>
          </w:p>
        </w:tc>
      </w:tr>
      <w:tr w:rsidR="006B388D" w:rsidRPr="006B388D" w14:paraId="412CA790" w14:textId="77777777" w:rsidTr="0022680F">
        <w:trPr>
          <w:cnfStyle w:val="000000100000" w:firstRow="0" w:lastRow="0" w:firstColumn="0" w:lastColumn="0" w:oddVBand="0" w:evenVBand="0" w:oddHBand="1" w:evenHBand="0" w:firstRowFirstColumn="0" w:firstRowLastColumn="0" w:lastRowFirstColumn="0" w:lastRowLastColumn="0"/>
          <w:trHeight w:val="20"/>
          <w:ins w:id="460" w:author="Claus" w:date="2018-12-13T15:30:00Z"/>
        </w:trPr>
        <w:tc>
          <w:tcPr>
            <w:cnfStyle w:val="001000000000" w:firstRow="0" w:lastRow="0" w:firstColumn="1" w:lastColumn="0" w:oddVBand="0" w:evenVBand="0" w:oddHBand="0" w:evenHBand="0" w:firstRowFirstColumn="0" w:firstRowLastColumn="0" w:lastRowFirstColumn="0" w:lastRowLastColumn="0"/>
            <w:tcW w:w="817" w:type="dxa"/>
            <w:hideMark/>
          </w:tcPr>
          <w:p w14:paraId="77E4E661" w14:textId="77777777" w:rsidR="006B388D" w:rsidRDefault="006B388D" w:rsidP="0022680F">
            <w:pPr>
              <w:rPr>
                <w:ins w:id="461" w:author="Claus" w:date="2018-12-13T15:30:00Z"/>
                <w:rFonts w:eastAsia="Times New Roman" w:cstheme="minorHAnsi"/>
                <w:color w:val="000000"/>
                <w:lang w:eastAsia="da-DK"/>
              </w:rPr>
            </w:pPr>
            <w:ins w:id="462" w:author="Claus" w:date="2018-12-13T15:30:00Z">
              <w:r>
                <w:rPr>
                  <w:rFonts w:eastAsia="Times New Roman" w:cstheme="minorHAnsi"/>
                  <w:color w:val="000000"/>
                  <w:lang w:eastAsia="da-DK"/>
                </w:rPr>
                <w:t>T-52</w:t>
              </w:r>
            </w:ins>
          </w:p>
        </w:tc>
        <w:tc>
          <w:tcPr>
            <w:tcW w:w="9037" w:type="dxa"/>
            <w:gridSpan w:val="6"/>
            <w:hideMark/>
          </w:tcPr>
          <w:p w14:paraId="2366FE0B" w14:textId="77777777" w:rsidR="006B388D" w:rsidRDefault="006B388D" w:rsidP="006B388D">
            <w:pPr>
              <w:cnfStyle w:val="000000100000" w:firstRow="0" w:lastRow="0" w:firstColumn="0" w:lastColumn="0" w:oddVBand="0" w:evenVBand="0" w:oddHBand="1" w:evenHBand="0" w:firstRowFirstColumn="0" w:firstRowLastColumn="0" w:lastRowFirstColumn="0" w:lastRowLastColumn="0"/>
              <w:rPr>
                <w:ins w:id="463" w:author="Claus" w:date="2018-12-13T15:30:00Z"/>
                <w:rFonts w:eastAsia="Times New Roman" w:cstheme="minorHAnsi"/>
                <w:color w:val="000000"/>
                <w:lang w:eastAsia="da-DK"/>
              </w:rPr>
            </w:pPr>
            <w:ins w:id="464" w:author="Claus" w:date="2018-12-13T15:30:00Z">
              <w:r>
                <w:rPr>
                  <w:rFonts w:eastAsia="Times New Roman" w:cstheme="minorHAnsi"/>
                  <w:color w:val="000000"/>
                  <w:lang w:eastAsia="da-DK"/>
                </w:rPr>
                <w:t>Links fra siden med listen til siden med enkelt forespørgsel.</w:t>
              </w:r>
            </w:ins>
          </w:p>
        </w:tc>
      </w:tr>
      <w:tr w:rsidR="006B388D" w:rsidRPr="006B388D" w14:paraId="798FB6DC" w14:textId="77777777" w:rsidTr="0022680F">
        <w:trPr>
          <w:trHeight w:val="20"/>
          <w:ins w:id="465" w:author="Claus" w:date="2018-12-13T15:30:00Z"/>
        </w:trPr>
        <w:tc>
          <w:tcPr>
            <w:cnfStyle w:val="001000000000" w:firstRow="0" w:lastRow="0" w:firstColumn="1" w:lastColumn="0" w:oddVBand="0" w:evenVBand="0" w:oddHBand="0" w:evenHBand="0" w:firstRowFirstColumn="0" w:firstRowLastColumn="0" w:lastRowFirstColumn="0" w:lastRowLastColumn="0"/>
            <w:tcW w:w="817" w:type="dxa"/>
            <w:hideMark/>
          </w:tcPr>
          <w:p w14:paraId="692528A9" w14:textId="77777777" w:rsidR="006B388D" w:rsidRDefault="006B388D" w:rsidP="0022680F">
            <w:pPr>
              <w:rPr>
                <w:ins w:id="466" w:author="Claus" w:date="2018-12-13T15:30:00Z"/>
                <w:rFonts w:eastAsia="Times New Roman" w:cstheme="minorHAnsi"/>
                <w:color w:val="000000"/>
                <w:lang w:eastAsia="da-DK"/>
              </w:rPr>
            </w:pPr>
            <w:ins w:id="467" w:author="Claus" w:date="2018-12-13T15:30:00Z">
              <w:r>
                <w:rPr>
                  <w:rFonts w:eastAsia="Times New Roman" w:cstheme="minorHAnsi"/>
                  <w:color w:val="000000"/>
                  <w:lang w:eastAsia="da-DK"/>
                </w:rPr>
                <w:t>T-53</w:t>
              </w:r>
            </w:ins>
          </w:p>
        </w:tc>
        <w:tc>
          <w:tcPr>
            <w:tcW w:w="9037" w:type="dxa"/>
            <w:gridSpan w:val="6"/>
            <w:hideMark/>
          </w:tcPr>
          <w:p w14:paraId="5195C412" w14:textId="77777777" w:rsidR="006B388D" w:rsidRDefault="006B388D" w:rsidP="006B388D">
            <w:pPr>
              <w:cnfStyle w:val="000000000000" w:firstRow="0" w:lastRow="0" w:firstColumn="0" w:lastColumn="0" w:oddVBand="0" w:evenVBand="0" w:oddHBand="0" w:evenHBand="0" w:firstRowFirstColumn="0" w:firstRowLastColumn="0" w:lastRowFirstColumn="0" w:lastRowLastColumn="0"/>
              <w:rPr>
                <w:ins w:id="468" w:author="Claus" w:date="2018-12-13T15:30:00Z"/>
                <w:rFonts w:eastAsia="Times New Roman" w:cstheme="minorHAnsi"/>
                <w:color w:val="000000"/>
                <w:lang w:eastAsia="da-DK"/>
              </w:rPr>
            </w:pPr>
            <w:ins w:id="469" w:author="Claus" w:date="2018-12-13T15:30:00Z">
              <w:r>
                <w:rPr>
                  <w:rFonts w:eastAsia="Times New Roman" w:cstheme="minorHAnsi"/>
                  <w:color w:val="000000"/>
                  <w:lang w:eastAsia="da-DK"/>
                </w:rPr>
                <w:t>Link fra siden med enkelt forespørgsel tilbage til siden med listen.</w:t>
              </w:r>
            </w:ins>
          </w:p>
        </w:tc>
      </w:tr>
      <w:tr w:rsidR="006B388D" w:rsidRPr="001B0E62" w14:paraId="551C6F89" w14:textId="77777777" w:rsidTr="006B388D">
        <w:trPr>
          <w:cnfStyle w:val="000000100000" w:firstRow="0" w:lastRow="0" w:firstColumn="0" w:lastColumn="0" w:oddVBand="0" w:evenVBand="0" w:oddHBand="1" w:evenHBand="0" w:firstRowFirstColumn="0" w:firstRowLastColumn="0" w:lastRowFirstColumn="0" w:lastRowLastColumn="0"/>
          <w:trHeight w:val="20"/>
          <w:ins w:id="470" w:author="Claus" w:date="2018-12-13T15:08:00Z"/>
        </w:trPr>
        <w:tc>
          <w:tcPr>
            <w:cnfStyle w:val="001000000000" w:firstRow="0" w:lastRow="0" w:firstColumn="1" w:lastColumn="0" w:oddVBand="0" w:evenVBand="0" w:oddHBand="0" w:evenHBand="0" w:firstRowFirstColumn="0" w:firstRowLastColumn="0" w:lastRowFirstColumn="0" w:lastRowLastColumn="0"/>
            <w:tcW w:w="817" w:type="dxa"/>
            <w:hideMark/>
          </w:tcPr>
          <w:p w14:paraId="19670B56" w14:textId="77777777" w:rsidR="00096E66" w:rsidRPr="001B0E62" w:rsidRDefault="006B388D" w:rsidP="0022680F">
            <w:pPr>
              <w:rPr>
                <w:ins w:id="471" w:author="Claus" w:date="2018-12-13T15:08:00Z"/>
                <w:rFonts w:eastAsia="Times New Roman" w:cstheme="minorHAnsi"/>
                <w:lang w:eastAsia="da-DK"/>
              </w:rPr>
            </w:pPr>
            <w:ins w:id="472" w:author="Claus" w:date="2018-12-13T15:23:00Z">
              <w:r>
                <w:rPr>
                  <w:rFonts w:eastAsia="Times New Roman" w:cstheme="minorHAnsi"/>
                  <w:color w:val="000000"/>
                  <w:lang w:eastAsia="da-DK"/>
                </w:rPr>
                <w:t>US-</w:t>
              </w:r>
            </w:ins>
            <w:ins w:id="473" w:author="Claus" w:date="2018-12-13T15:08:00Z">
              <w:r w:rsidR="00096E66" w:rsidRPr="001B0E62">
                <w:rPr>
                  <w:rFonts w:eastAsia="Times New Roman" w:cstheme="minorHAnsi"/>
                  <w:color w:val="000000"/>
                  <w:lang w:eastAsia="da-DK"/>
                </w:rPr>
                <w:t>1</w:t>
              </w:r>
              <w:r w:rsidR="00096E66">
                <w:rPr>
                  <w:rFonts w:eastAsia="Times New Roman" w:cstheme="minorHAnsi"/>
                  <w:color w:val="000000"/>
                  <w:lang w:eastAsia="da-DK"/>
                </w:rPr>
                <w:t>6</w:t>
              </w:r>
            </w:ins>
          </w:p>
        </w:tc>
        <w:tc>
          <w:tcPr>
            <w:tcW w:w="1255" w:type="dxa"/>
            <w:hideMark/>
          </w:tcPr>
          <w:p w14:paraId="212AADFF" w14:textId="77777777" w:rsidR="00096E66" w:rsidRPr="001B0E62" w:rsidRDefault="00096E66" w:rsidP="0022680F">
            <w:pPr>
              <w:cnfStyle w:val="000000100000" w:firstRow="0" w:lastRow="0" w:firstColumn="0" w:lastColumn="0" w:oddVBand="0" w:evenVBand="0" w:oddHBand="1" w:evenHBand="0" w:firstRowFirstColumn="0" w:firstRowLastColumn="0" w:lastRowFirstColumn="0" w:lastRowLastColumn="0"/>
              <w:rPr>
                <w:ins w:id="474" w:author="Claus" w:date="2018-12-13T15:08:00Z"/>
                <w:rFonts w:eastAsia="Times New Roman" w:cstheme="minorHAnsi"/>
                <w:lang w:eastAsia="da-DK"/>
              </w:rPr>
            </w:pPr>
            <w:ins w:id="475" w:author="Claus" w:date="2018-12-13T15:08:00Z">
              <w:r w:rsidRPr="001B0E62">
                <w:rPr>
                  <w:rFonts w:eastAsia="Times New Roman" w:cstheme="minorHAnsi"/>
                  <w:color w:val="000000"/>
                  <w:lang w:eastAsia="da-DK"/>
                </w:rPr>
                <w:t>Besvare carport forespørgsel</w:t>
              </w:r>
            </w:ins>
          </w:p>
        </w:tc>
        <w:tc>
          <w:tcPr>
            <w:tcW w:w="572" w:type="dxa"/>
            <w:hideMark/>
          </w:tcPr>
          <w:p w14:paraId="7D61DB9C" w14:textId="77777777" w:rsidR="00096E66" w:rsidRPr="001B0E62" w:rsidRDefault="00096E66" w:rsidP="0022680F">
            <w:pPr>
              <w:cnfStyle w:val="000000100000" w:firstRow="0" w:lastRow="0" w:firstColumn="0" w:lastColumn="0" w:oddVBand="0" w:evenVBand="0" w:oddHBand="1" w:evenHBand="0" w:firstRowFirstColumn="0" w:firstRowLastColumn="0" w:lastRowFirstColumn="0" w:lastRowLastColumn="0"/>
              <w:rPr>
                <w:ins w:id="476" w:author="Claus" w:date="2018-12-13T15:08:00Z"/>
                <w:rFonts w:eastAsia="Times New Roman" w:cstheme="minorHAnsi"/>
                <w:lang w:eastAsia="da-DK"/>
              </w:rPr>
            </w:pPr>
            <w:ins w:id="477" w:author="Claus" w:date="2018-12-13T15:08:00Z">
              <w:r w:rsidRPr="001B0E62">
                <w:rPr>
                  <w:rFonts w:eastAsia="Times New Roman" w:cstheme="minorHAnsi"/>
                  <w:color w:val="000000"/>
                  <w:lang w:eastAsia="da-DK"/>
                </w:rPr>
                <w:t>45</w:t>
              </w:r>
            </w:ins>
          </w:p>
        </w:tc>
        <w:tc>
          <w:tcPr>
            <w:tcW w:w="488" w:type="dxa"/>
            <w:hideMark/>
          </w:tcPr>
          <w:p w14:paraId="2E32F6EB" w14:textId="77777777" w:rsidR="00096E66" w:rsidRPr="001B0E62" w:rsidRDefault="00096E66" w:rsidP="0022680F">
            <w:pPr>
              <w:cnfStyle w:val="000000100000" w:firstRow="0" w:lastRow="0" w:firstColumn="0" w:lastColumn="0" w:oddVBand="0" w:evenVBand="0" w:oddHBand="1" w:evenHBand="0" w:firstRowFirstColumn="0" w:firstRowLastColumn="0" w:lastRowFirstColumn="0" w:lastRowLastColumn="0"/>
              <w:rPr>
                <w:ins w:id="478" w:author="Claus" w:date="2018-12-13T15:08:00Z"/>
                <w:rFonts w:eastAsia="Times New Roman" w:cstheme="minorHAnsi"/>
                <w:lang w:eastAsia="da-DK"/>
              </w:rPr>
            </w:pPr>
            <w:ins w:id="479" w:author="Claus" w:date="2018-12-13T15:08:00Z">
              <w:r w:rsidRPr="001B0E62">
                <w:rPr>
                  <w:rFonts w:eastAsia="Times New Roman" w:cstheme="minorHAnsi"/>
                  <w:color w:val="000000"/>
                  <w:lang w:eastAsia="da-DK"/>
                </w:rPr>
                <w:t>1</w:t>
              </w:r>
            </w:ins>
          </w:p>
        </w:tc>
        <w:tc>
          <w:tcPr>
            <w:tcW w:w="3806" w:type="dxa"/>
            <w:hideMark/>
          </w:tcPr>
          <w:p w14:paraId="743769F6" w14:textId="77777777" w:rsidR="00096E66" w:rsidRDefault="00096E66" w:rsidP="0022680F">
            <w:pPr>
              <w:cnfStyle w:val="000000100000" w:firstRow="0" w:lastRow="0" w:firstColumn="0" w:lastColumn="0" w:oddVBand="0" w:evenVBand="0" w:oddHBand="1" w:evenHBand="0" w:firstRowFirstColumn="0" w:firstRowLastColumn="0" w:lastRowFirstColumn="0" w:lastRowLastColumn="0"/>
              <w:rPr>
                <w:ins w:id="480" w:author="Claus" w:date="2018-12-13T15:08:00Z"/>
                <w:rFonts w:eastAsia="Times New Roman" w:cstheme="minorHAnsi"/>
                <w:color w:val="000000"/>
                <w:lang w:eastAsia="da-DK"/>
              </w:rPr>
            </w:pPr>
            <w:ins w:id="481" w:author="Claus" w:date="2018-12-13T15:08:00Z">
              <w:r>
                <w:rPr>
                  <w:rFonts w:eastAsia="Times New Roman" w:cstheme="minorHAnsi"/>
                  <w:color w:val="000000"/>
                  <w:lang w:eastAsia="da-DK"/>
                </w:rPr>
                <w:t>Åbn webside med carporte, klik på linket ’Carport med egne mål’, tag vælges og carportens mål indtastes. Indtast mail adresse der er adgang til under test.</w:t>
              </w:r>
            </w:ins>
          </w:p>
          <w:p w14:paraId="0CE90558" w14:textId="77777777" w:rsidR="00096E66" w:rsidRDefault="00096E66" w:rsidP="0022680F">
            <w:pPr>
              <w:cnfStyle w:val="000000100000" w:firstRow="0" w:lastRow="0" w:firstColumn="0" w:lastColumn="0" w:oddVBand="0" w:evenVBand="0" w:oddHBand="1" w:evenHBand="0" w:firstRowFirstColumn="0" w:firstRowLastColumn="0" w:lastRowFirstColumn="0" w:lastRowLastColumn="0"/>
              <w:rPr>
                <w:ins w:id="482" w:author="Claus" w:date="2018-12-13T15:08:00Z"/>
                <w:rFonts w:eastAsia="Times New Roman" w:cstheme="minorHAnsi"/>
                <w:color w:val="000000"/>
                <w:lang w:eastAsia="da-DK"/>
              </w:rPr>
            </w:pPr>
            <w:ins w:id="483" w:author="Claus" w:date="2018-12-13T15:08:00Z">
              <w:r>
                <w:rPr>
                  <w:rFonts w:eastAsia="Times New Roman" w:cstheme="minorHAnsi"/>
                  <w:color w:val="000000"/>
                  <w:lang w:eastAsia="da-DK"/>
                </w:rPr>
                <w:t>Knappen ’Send forespørgsel’ klikkes.</w:t>
              </w:r>
            </w:ins>
          </w:p>
          <w:p w14:paraId="627EC7ED" w14:textId="77777777" w:rsidR="00096E66" w:rsidRDefault="00096E66" w:rsidP="0022680F">
            <w:pPr>
              <w:cnfStyle w:val="000000100000" w:firstRow="0" w:lastRow="0" w:firstColumn="0" w:lastColumn="0" w:oddVBand="0" w:evenVBand="0" w:oddHBand="1" w:evenHBand="0" w:firstRowFirstColumn="0" w:firstRowLastColumn="0" w:lastRowFirstColumn="0" w:lastRowLastColumn="0"/>
              <w:rPr>
                <w:ins w:id="484" w:author="Claus" w:date="2018-12-13T15:08:00Z"/>
                <w:rFonts w:eastAsia="Times New Roman" w:cstheme="minorHAnsi"/>
                <w:color w:val="000000"/>
                <w:lang w:eastAsia="da-DK"/>
              </w:rPr>
            </w:pPr>
            <w:ins w:id="485" w:author="Claus" w:date="2018-12-13T15:08:00Z">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ins>
          </w:p>
          <w:p w14:paraId="34C8A976" w14:textId="77777777" w:rsidR="00096E66" w:rsidRDefault="00096E66" w:rsidP="0022680F">
            <w:pPr>
              <w:cnfStyle w:val="000000100000" w:firstRow="0" w:lastRow="0" w:firstColumn="0" w:lastColumn="0" w:oddVBand="0" w:evenVBand="0" w:oddHBand="1" w:evenHBand="0" w:firstRowFirstColumn="0" w:firstRowLastColumn="0" w:lastRowFirstColumn="0" w:lastRowLastColumn="0"/>
              <w:rPr>
                <w:ins w:id="486" w:author="Claus" w:date="2018-12-13T15:08:00Z"/>
                <w:rFonts w:eastAsia="Times New Roman" w:cstheme="minorHAnsi"/>
                <w:color w:val="000000"/>
                <w:lang w:eastAsia="da-DK"/>
              </w:rPr>
            </w:pPr>
            <w:ins w:id="487" w:author="Claus" w:date="2018-12-13T15:08:00Z">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ins>
          </w:p>
          <w:p w14:paraId="1119EFF5" w14:textId="77777777" w:rsidR="00096E66" w:rsidRPr="001B0E62" w:rsidRDefault="00096E66" w:rsidP="0022680F">
            <w:pPr>
              <w:cnfStyle w:val="000000100000" w:firstRow="0" w:lastRow="0" w:firstColumn="0" w:lastColumn="0" w:oddVBand="0" w:evenVBand="0" w:oddHBand="1" w:evenHBand="0" w:firstRowFirstColumn="0" w:firstRowLastColumn="0" w:lastRowFirstColumn="0" w:lastRowLastColumn="0"/>
              <w:rPr>
                <w:ins w:id="488" w:author="Claus" w:date="2018-12-13T15:08:00Z"/>
                <w:rFonts w:eastAsia="Times New Roman" w:cstheme="minorHAnsi"/>
                <w:lang w:eastAsia="da-DK"/>
              </w:rPr>
            </w:pPr>
            <w:ins w:id="489" w:author="Claus" w:date="2018-12-13T15:08:00Z">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ins>
          </w:p>
        </w:tc>
        <w:tc>
          <w:tcPr>
            <w:tcW w:w="1026" w:type="dxa"/>
            <w:hideMark/>
          </w:tcPr>
          <w:p w14:paraId="2B17468C" w14:textId="77777777" w:rsidR="00096E66" w:rsidRPr="001B0E62" w:rsidRDefault="00096E66" w:rsidP="0022680F">
            <w:pPr>
              <w:cnfStyle w:val="000000100000" w:firstRow="0" w:lastRow="0" w:firstColumn="0" w:lastColumn="0" w:oddVBand="0" w:evenVBand="0" w:oddHBand="1" w:evenHBand="0" w:firstRowFirstColumn="0" w:firstRowLastColumn="0" w:lastRowFirstColumn="0" w:lastRowLastColumn="0"/>
              <w:rPr>
                <w:ins w:id="490" w:author="Claus" w:date="2018-12-13T15:08:00Z"/>
                <w:rFonts w:eastAsia="Times New Roman" w:cstheme="minorHAnsi"/>
                <w:lang w:eastAsia="da-DK"/>
              </w:rPr>
            </w:pPr>
            <w:ins w:id="491" w:author="Claus" w:date="2018-12-13T15:08:00Z">
              <w:r w:rsidRPr="001B0E62">
                <w:rPr>
                  <w:rFonts w:eastAsia="Times New Roman" w:cstheme="minorHAnsi"/>
                  <w:color w:val="000000"/>
                  <w:lang w:eastAsia="da-DK"/>
                </w:rPr>
                <w:t xml:space="preserve"> </w:t>
              </w:r>
            </w:ins>
          </w:p>
        </w:tc>
        <w:tc>
          <w:tcPr>
            <w:tcW w:w="1890" w:type="dxa"/>
            <w:hideMark/>
          </w:tcPr>
          <w:p w14:paraId="36FA39B5" w14:textId="77777777" w:rsidR="00096E66" w:rsidRPr="001B0E62" w:rsidRDefault="00096E66" w:rsidP="0022680F">
            <w:pPr>
              <w:cnfStyle w:val="000000100000" w:firstRow="0" w:lastRow="0" w:firstColumn="0" w:lastColumn="0" w:oddVBand="0" w:evenVBand="0" w:oddHBand="1" w:evenHBand="0" w:firstRowFirstColumn="0" w:firstRowLastColumn="0" w:lastRowFirstColumn="0" w:lastRowLastColumn="0"/>
              <w:rPr>
                <w:ins w:id="492" w:author="Claus" w:date="2018-12-13T15:08:00Z"/>
                <w:rFonts w:eastAsia="Times New Roman" w:cstheme="minorHAnsi"/>
                <w:lang w:eastAsia="da-DK"/>
              </w:rPr>
            </w:pPr>
            <w:ins w:id="493" w:author="Claus" w:date="2018-12-13T15:08:00Z">
              <w:r w:rsidRPr="001B0E62">
                <w:rPr>
                  <w:rFonts w:eastAsia="Times New Roman" w:cstheme="minorHAnsi"/>
                  <w:color w:val="000000"/>
                  <w:lang w:eastAsia="da-DK"/>
                </w:rPr>
                <w:t>I: En obligatorisk del af salgsprocessen.</w:t>
              </w:r>
            </w:ins>
          </w:p>
          <w:p w14:paraId="3884AE38" w14:textId="77777777" w:rsidR="00096E66" w:rsidRPr="001B0E62" w:rsidRDefault="00096E66" w:rsidP="0022680F">
            <w:pPr>
              <w:cnfStyle w:val="000000100000" w:firstRow="0" w:lastRow="0" w:firstColumn="0" w:lastColumn="0" w:oddVBand="0" w:evenVBand="0" w:oddHBand="1" w:evenHBand="0" w:firstRowFirstColumn="0" w:firstRowLastColumn="0" w:lastRowFirstColumn="0" w:lastRowLastColumn="0"/>
              <w:rPr>
                <w:ins w:id="494" w:author="Claus" w:date="2018-12-13T15:08:00Z"/>
                <w:rFonts w:eastAsia="Times New Roman" w:cstheme="minorHAnsi"/>
                <w:lang w:eastAsia="da-DK"/>
              </w:rPr>
            </w:pPr>
            <w:ins w:id="495" w:author="Claus" w:date="2018-12-13T15:08:00Z">
              <w:r w:rsidRPr="001B0E62">
                <w:rPr>
                  <w:rFonts w:eastAsia="Times New Roman" w:cstheme="minorHAnsi"/>
                  <w:color w:val="000000"/>
                  <w:lang w:eastAsia="da-DK"/>
                </w:rPr>
                <w:t>E: Simpel funktion</w:t>
              </w:r>
            </w:ins>
          </w:p>
        </w:tc>
      </w:tr>
      <w:tr w:rsidR="00164A52" w:rsidRPr="001B0E62" w14:paraId="0FF5D38F" w14:textId="77777777" w:rsidTr="0022680F">
        <w:trPr>
          <w:trHeight w:val="20"/>
        </w:trPr>
        <w:tc>
          <w:tcPr>
            <w:cnfStyle w:val="001000000000" w:firstRow="0" w:lastRow="0" w:firstColumn="1" w:lastColumn="0" w:oddVBand="0" w:evenVBand="0" w:oddHBand="0" w:evenHBand="0" w:firstRowFirstColumn="0" w:firstRowLastColumn="0" w:lastRowFirstColumn="0" w:lastRowLastColumn="0"/>
            <w:tcW w:w="9854" w:type="dxa"/>
            <w:gridSpan w:val="7"/>
            <w:hideMark/>
          </w:tcPr>
          <w:p w14:paraId="3EEFC8C4" w14:textId="77777777" w:rsidR="00164A52" w:rsidRPr="00164A52" w:rsidRDefault="003B660D" w:rsidP="0022680F">
            <w:pPr>
              <w:spacing w:after="200" w:line="276" w:lineRule="auto"/>
              <w:rPr>
                <w:rFonts w:eastAsia="Times New Roman" w:cstheme="minorHAnsi"/>
                <w:b w:val="0"/>
                <w:color w:val="000000"/>
                <w:lang w:eastAsia="da-DK"/>
              </w:rPr>
            </w:pPr>
            <w:r>
              <w:rPr>
                <w:rFonts w:eastAsia="Times New Roman" w:cstheme="minorHAnsi"/>
                <w:color w:val="000000"/>
                <w:lang w:eastAsia="da-DK"/>
              </w:rPr>
              <w:lastRenderedPageBreak/>
              <w:t xml:space="preserve">Ingen tasks – da denne </w:t>
            </w:r>
            <w:commentRangeStart w:id="496"/>
            <w:r>
              <w:rPr>
                <w:rFonts w:eastAsia="Times New Roman" w:cstheme="minorHAnsi"/>
                <w:color w:val="000000"/>
                <w:lang w:eastAsia="da-DK"/>
              </w:rPr>
              <w:t>User Story ikke er planlagt.</w:t>
            </w:r>
            <w:commentRangeEnd w:id="496"/>
            <w:r w:rsidR="0022680F">
              <w:rPr>
                <w:rStyle w:val="Kommentarhenvisning"/>
                <w:b w:val="0"/>
                <w:bCs w:val="0"/>
                <w:color w:val="auto"/>
              </w:rPr>
              <w:commentReference w:id="496"/>
            </w:r>
          </w:p>
        </w:tc>
      </w:tr>
    </w:tbl>
    <w:p w14:paraId="64C1CBF2" w14:textId="77777777" w:rsidR="002C605A" w:rsidRDefault="002C605A" w:rsidP="00552589">
      <w:pPr>
        <w:rPr>
          <w:ins w:id="497" w:author="Claus" w:date="2018-12-13T14:16:00Z"/>
        </w:rPr>
      </w:pPr>
    </w:p>
    <w:p w14:paraId="79B9E930" w14:textId="77777777" w:rsidR="002C605A" w:rsidRDefault="002C605A" w:rsidP="00552589"/>
    <w:p w14:paraId="6C33D451" w14:textId="77777777" w:rsidR="00B307C8" w:rsidRDefault="00B307C8" w:rsidP="00552589">
      <w:r>
        <w:t>…</w:t>
      </w:r>
    </w:p>
    <w:p w14:paraId="1B650743" w14:textId="77777777" w:rsidR="00B307C8" w:rsidRDefault="00B307C8" w:rsidP="00552589">
      <w:r>
        <w:t>Den fulde backlog kan ses i appendix …x</w:t>
      </w:r>
    </w:p>
    <w:p w14:paraId="0DD4551B" w14:textId="77777777" w:rsidR="0009330D" w:rsidRDefault="00A76C8B">
      <w:pPr>
        <w:pStyle w:val="Overskrift1"/>
        <w:rPr>
          <w:ins w:id="498" w:author="Claus" w:date="2018-12-14T11:23:00Z"/>
        </w:rPr>
        <w:pPrChange w:id="499" w:author="Claus" w:date="2018-12-13T15:52:00Z">
          <w:pPr/>
        </w:pPrChange>
      </w:pPr>
      <w:ins w:id="500" w:author="Claus" w:date="2018-12-13T15:52:00Z">
        <w:r>
          <w:t>Domænemodel og ER diagram</w:t>
        </w:r>
      </w:ins>
    </w:p>
    <w:p w14:paraId="25D1B664" w14:textId="77777777" w:rsidR="00323B0D" w:rsidRDefault="0081437D" w:rsidP="0081437D">
      <w:pPr>
        <w:rPr>
          <w:ins w:id="501" w:author="Claus" w:date="2018-12-15T12:10:00Z"/>
        </w:rPr>
      </w:pPr>
      <w:commentRangeStart w:id="502"/>
      <w:ins w:id="503" w:author="Claus" w:date="2018-12-14T11:23:00Z">
        <w:r>
          <w:t>Som nævnt i afsnittet ’Krav’</w:t>
        </w:r>
      </w:ins>
      <w:ins w:id="504" w:author="Claus" w:date="2018-12-14T11:24:00Z">
        <w:r>
          <w:t xml:space="preserve">, har vi afledt en række kandidatklasser fra de funktionelle krav. </w:t>
        </w:r>
      </w:ins>
      <w:ins w:id="505" w:author="Claus" w:date="2018-12-15T12:07:00Z">
        <w:r w:rsidR="00323B0D">
          <w:t xml:space="preserve">I listen findes også en række beregningsfunktioner med høj kompleksitet. </w:t>
        </w:r>
      </w:ins>
      <w:ins w:id="506" w:author="Claus" w:date="2018-12-15T12:08:00Z">
        <w:r w:rsidR="00323B0D">
          <w:t xml:space="preserve">Disse har vi forsøgt at deltaljere vha. </w:t>
        </w:r>
        <w:commentRangeStart w:id="507"/>
        <w:r w:rsidR="00323B0D">
          <w:t>pseudokode</w:t>
        </w:r>
      </w:ins>
      <w:ins w:id="508" w:author="Claus" w:date="2018-12-15T12:24:00Z">
        <w:r w:rsidR="001B2587">
          <w:t>, se afsnittet om kode</w:t>
        </w:r>
        <w:commentRangeEnd w:id="507"/>
        <w:r w:rsidR="001B2587">
          <w:rPr>
            <w:rStyle w:val="Kommentarhenvisning"/>
          </w:rPr>
          <w:commentReference w:id="507"/>
        </w:r>
        <w:r w:rsidR="001B2587">
          <w:t>,</w:t>
        </w:r>
      </w:ins>
      <w:ins w:id="509" w:author="Claus" w:date="2018-12-15T12:08:00Z">
        <w:r w:rsidR="00323B0D">
          <w:t xml:space="preserve"> ligesom vi har gransket interviewet nøjere, for at opnå en dybere forståelse af problemområdet</w:t>
        </w:r>
      </w:ins>
      <w:ins w:id="510" w:author="Claus" w:date="2018-12-15T12:09:00Z">
        <w:r w:rsidR="00323B0D">
          <w:t xml:space="preserve"> med fokus på carporte og deres bestanddele. </w:t>
        </w:r>
      </w:ins>
      <w:commentRangeEnd w:id="502"/>
      <w:r w:rsidR="00185B9E">
        <w:rPr>
          <w:rStyle w:val="Kommentarhenvisning"/>
        </w:rPr>
        <w:commentReference w:id="502"/>
      </w:r>
    </w:p>
    <w:p w14:paraId="794EDC09" w14:textId="77777777" w:rsidR="0081437D" w:rsidRDefault="00323B0D" w:rsidP="0081437D">
      <w:pPr>
        <w:rPr>
          <w:ins w:id="511" w:author="Claus" w:date="2018-12-14T11:39:00Z"/>
        </w:rPr>
      </w:pPr>
      <w:ins w:id="512" w:author="Claus" w:date="2018-12-15T12:10:00Z">
        <w:r>
          <w:t>S</w:t>
        </w:r>
      </w:ins>
      <w:ins w:id="513" w:author="Claus" w:date="2018-12-14T11:41:00Z">
        <w:r w:rsidR="00984CD6">
          <w:t>åledes er vi kommet frem til flg. kandidatklasser:</w:t>
        </w:r>
      </w:ins>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5"/>
        <w:gridCol w:w="1955"/>
        <w:gridCol w:w="1956"/>
        <w:gridCol w:w="1956"/>
        <w:gridCol w:w="1956"/>
      </w:tblGrid>
      <w:tr w:rsidR="00984CD6" w14:paraId="79292A2C" w14:textId="77777777" w:rsidTr="00A43C50">
        <w:trPr>
          <w:ins w:id="514" w:author="Claus" w:date="2018-12-14T11:41:00Z"/>
        </w:trPr>
        <w:tc>
          <w:tcPr>
            <w:tcW w:w="1955" w:type="dxa"/>
          </w:tcPr>
          <w:p w14:paraId="615C50EF" w14:textId="77777777" w:rsidR="00984CD6" w:rsidRDefault="00984CD6" w:rsidP="00A43C50">
            <w:pPr>
              <w:rPr>
                <w:ins w:id="515" w:author="Claus" w:date="2018-12-14T11:41:00Z"/>
                <w:i/>
              </w:rPr>
            </w:pPr>
            <w:ins w:id="516" w:author="Claus" w:date="2018-12-14T11:41:00Z">
              <w:r>
                <w:rPr>
                  <w:i/>
                </w:rPr>
                <w:t>Carport</w:t>
              </w:r>
            </w:ins>
          </w:p>
        </w:tc>
        <w:tc>
          <w:tcPr>
            <w:tcW w:w="1955" w:type="dxa"/>
          </w:tcPr>
          <w:p w14:paraId="2D99D0D8" w14:textId="77777777" w:rsidR="00984CD6" w:rsidRDefault="00984CD6" w:rsidP="00A43C50">
            <w:pPr>
              <w:rPr>
                <w:ins w:id="517" w:author="Claus" w:date="2018-12-14T11:41:00Z"/>
                <w:i/>
              </w:rPr>
            </w:pPr>
            <w:ins w:id="518" w:author="Claus" w:date="2018-12-14T11:41:00Z">
              <w:r>
                <w:rPr>
                  <w:i/>
                </w:rPr>
                <w:t>Tegning</w:t>
              </w:r>
            </w:ins>
            <w:ins w:id="519" w:author="Claus" w:date="2018-12-14T11:55:00Z">
              <w:r w:rsidR="0082141B">
                <w:rPr>
                  <w:i/>
                </w:rPr>
                <w:t>*</w:t>
              </w:r>
            </w:ins>
          </w:p>
        </w:tc>
        <w:tc>
          <w:tcPr>
            <w:tcW w:w="1956" w:type="dxa"/>
          </w:tcPr>
          <w:p w14:paraId="00EDB727" w14:textId="77777777" w:rsidR="00984CD6" w:rsidRDefault="00984CD6" w:rsidP="00A43C50">
            <w:pPr>
              <w:rPr>
                <w:ins w:id="520" w:author="Claus" w:date="2018-12-14T11:41:00Z"/>
                <w:i/>
              </w:rPr>
            </w:pPr>
            <w:ins w:id="521" w:author="Claus" w:date="2018-12-14T11:41:00Z">
              <w:r>
                <w:rPr>
                  <w:i/>
                </w:rPr>
                <w:t>Pris</w:t>
              </w:r>
            </w:ins>
            <w:ins w:id="522" w:author="Claus" w:date="2018-12-14T11:55:00Z">
              <w:r w:rsidR="0082141B">
                <w:rPr>
                  <w:i/>
                </w:rPr>
                <w:t xml:space="preserve"> *</w:t>
              </w:r>
            </w:ins>
          </w:p>
        </w:tc>
        <w:tc>
          <w:tcPr>
            <w:tcW w:w="1956" w:type="dxa"/>
          </w:tcPr>
          <w:p w14:paraId="3A980DFD" w14:textId="77777777" w:rsidR="00984CD6" w:rsidRDefault="00984CD6" w:rsidP="00A43C50">
            <w:pPr>
              <w:rPr>
                <w:ins w:id="523" w:author="Claus" w:date="2018-12-14T11:41:00Z"/>
                <w:i/>
              </w:rPr>
            </w:pPr>
            <w:ins w:id="524" w:author="Claus" w:date="2018-12-14T11:41:00Z">
              <w:r>
                <w:rPr>
                  <w:i/>
                </w:rPr>
                <w:t>Design</w:t>
              </w:r>
            </w:ins>
            <w:ins w:id="525" w:author="Claus" w:date="2018-12-14T11:55:00Z">
              <w:r w:rsidR="0082141B">
                <w:rPr>
                  <w:i/>
                </w:rPr>
                <w:t>*</w:t>
              </w:r>
            </w:ins>
          </w:p>
        </w:tc>
        <w:tc>
          <w:tcPr>
            <w:tcW w:w="1956" w:type="dxa"/>
          </w:tcPr>
          <w:p w14:paraId="765D6CF0" w14:textId="77777777" w:rsidR="00984CD6" w:rsidRDefault="00A1147E" w:rsidP="00A1147E">
            <w:pPr>
              <w:rPr>
                <w:ins w:id="526" w:author="Claus" w:date="2018-12-14T11:41:00Z"/>
                <w:i/>
              </w:rPr>
            </w:pPr>
            <w:ins w:id="527" w:author="Claus" w:date="2018-12-14T11:47:00Z">
              <w:r>
                <w:rPr>
                  <w:i/>
                </w:rPr>
                <w:t>F</w:t>
              </w:r>
            </w:ins>
            <w:ins w:id="528" w:author="Claus" w:date="2018-12-14T11:41:00Z">
              <w:r w:rsidR="00984CD6">
                <w:rPr>
                  <w:i/>
                </w:rPr>
                <w:t>orespørgsel</w:t>
              </w:r>
            </w:ins>
          </w:p>
        </w:tc>
      </w:tr>
      <w:tr w:rsidR="00984CD6" w14:paraId="4136D162" w14:textId="77777777" w:rsidTr="00A43C50">
        <w:trPr>
          <w:ins w:id="529" w:author="Claus" w:date="2018-12-14T11:41:00Z"/>
        </w:trPr>
        <w:tc>
          <w:tcPr>
            <w:tcW w:w="1955" w:type="dxa"/>
          </w:tcPr>
          <w:p w14:paraId="3B43C4E8" w14:textId="77777777" w:rsidR="00984CD6" w:rsidRDefault="00984CD6" w:rsidP="00A43C50">
            <w:pPr>
              <w:rPr>
                <w:ins w:id="530" w:author="Claus" w:date="2018-12-14T11:41:00Z"/>
                <w:i/>
              </w:rPr>
            </w:pPr>
            <w:ins w:id="531" w:author="Claus" w:date="2018-12-14T11:41:00Z">
              <w:r>
                <w:rPr>
                  <w:i/>
                </w:rPr>
                <w:t>Kunde</w:t>
              </w:r>
            </w:ins>
          </w:p>
        </w:tc>
        <w:tc>
          <w:tcPr>
            <w:tcW w:w="1955" w:type="dxa"/>
          </w:tcPr>
          <w:p w14:paraId="31E5D9EA" w14:textId="77777777" w:rsidR="00984CD6" w:rsidRDefault="00984CD6" w:rsidP="00A43C50">
            <w:pPr>
              <w:rPr>
                <w:ins w:id="532" w:author="Claus" w:date="2018-12-14T11:41:00Z"/>
                <w:i/>
              </w:rPr>
            </w:pPr>
            <w:ins w:id="533" w:author="Claus" w:date="2018-12-14T11:41:00Z">
              <w:r>
                <w:rPr>
                  <w:i/>
                </w:rPr>
                <w:t>Stykliste</w:t>
              </w:r>
            </w:ins>
          </w:p>
        </w:tc>
        <w:tc>
          <w:tcPr>
            <w:tcW w:w="1956" w:type="dxa"/>
          </w:tcPr>
          <w:p w14:paraId="59E5B37B" w14:textId="77777777" w:rsidR="00984CD6" w:rsidRDefault="00984CD6" w:rsidP="00A43C50">
            <w:pPr>
              <w:rPr>
                <w:ins w:id="534" w:author="Claus" w:date="2018-12-14T11:41:00Z"/>
                <w:i/>
              </w:rPr>
            </w:pPr>
            <w:ins w:id="535" w:author="Claus" w:date="2018-12-14T11:41:00Z">
              <w:r>
                <w:rPr>
                  <w:i/>
                </w:rPr>
                <w:t>Dækningsgrad</w:t>
              </w:r>
            </w:ins>
            <w:ins w:id="536" w:author="Claus" w:date="2018-12-14T11:56:00Z">
              <w:r w:rsidR="0082141B">
                <w:rPr>
                  <w:i/>
                </w:rPr>
                <w:t>*</w:t>
              </w:r>
            </w:ins>
          </w:p>
        </w:tc>
        <w:tc>
          <w:tcPr>
            <w:tcW w:w="1956" w:type="dxa"/>
          </w:tcPr>
          <w:p w14:paraId="5C236ED7" w14:textId="77777777" w:rsidR="00984CD6" w:rsidRDefault="00984CD6" w:rsidP="00A43C50">
            <w:pPr>
              <w:rPr>
                <w:ins w:id="537" w:author="Claus" w:date="2018-12-14T11:41:00Z"/>
                <w:i/>
              </w:rPr>
            </w:pPr>
            <w:ins w:id="538" w:author="Claus" w:date="2018-12-14T11:41:00Z">
              <w:r>
                <w:rPr>
                  <w:i/>
                </w:rPr>
                <w:t>Hjælpetekst</w:t>
              </w:r>
            </w:ins>
            <w:ins w:id="539" w:author="Claus" w:date="2018-12-14T11:56:00Z">
              <w:r w:rsidR="0082141B">
                <w:rPr>
                  <w:i/>
                </w:rPr>
                <w:t>*</w:t>
              </w:r>
            </w:ins>
          </w:p>
        </w:tc>
        <w:tc>
          <w:tcPr>
            <w:tcW w:w="1956" w:type="dxa"/>
          </w:tcPr>
          <w:p w14:paraId="5660234B" w14:textId="77777777" w:rsidR="00984CD6" w:rsidRDefault="00984CD6" w:rsidP="00A43C50">
            <w:pPr>
              <w:rPr>
                <w:ins w:id="540" w:author="Claus" w:date="2018-12-14T11:41:00Z"/>
                <w:i/>
              </w:rPr>
            </w:pPr>
            <w:ins w:id="541" w:author="Claus" w:date="2018-12-14T11:41:00Z">
              <w:r>
                <w:rPr>
                  <w:i/>
                </w:rPr>
                <w:t>Vare</w:t>
              </w:r>
            </w:ins>
            <w:ins w:id="542" w:author="Claus" w:date="2018-12-14T11:56:00Z">
              <w:r w:rsidR="0082141B">
                <w:rPr>
                  <w:i/>
                </w:rPr>
                <w:t>*</w:t>
              </w:r>
            </w:ins>
          </w:p>
        </w:tc>
      </w:tr>
      <w:tr w:rsidR="00984CD6" w14:paraId="55EA5F77" w14:textId="77777777" w:rsidTr="00A43C50">
        <w:trPr>
          <w:ins w:id="543" w:author="Claus" w:date="2018-12-14T11:41:00Z"/>
        </w:trPr>
        <w:tc>
          <w:tcPr>
            <w:tcW w:w="1955" w:type="dxa"/>
          </w:tcPr>
          <w:p w14:paraId="6F0B6DF9" w14:textId="77777777" w:rsidR="00984CD6" w:rsidRDefault="00984CD6" w:rsidP="00A43C50">
            <w:pPr>
              <w:rPr>
                <w:ins w:id="544" w:author="Claus" w:date="2018-12-14T11:41:00Z"/>
                <w:i/>
              </w:rPr>
            </w:pPr>
            <w:ins w:id="545" w:author="Claus" w:date="2018-12-14T11:41:00Z">
              <w:r>
                <w:rPr>
                  <w:i/>
                </w:rPr>
                <w:t>Beskrivelse</w:t>
              </w:r>
            </w:ins>
            <w:ins w:id="546" w:author="Claus" w:date="2018-12-14T11:56:00Z">
              <w:r w:rsidR="0082141B">
                <w:rPr>
                  <w:i/>
                </w:rPr>
                <w:t>*</w:t>
              </w:r>
            </w:ins>
          </w:p>
        </w:tc>
        <w:tc>
          <w:tcPr>
            <w:tcW w:w="1955" w:type="dxa"/>
          </w:tcPr>
          <w:p w14:paraId="2486CD57" w14:textId="77777777" w:rsidR="00984CD6" w:rsidRDefault="00984CD6" w:rsidP="00A43C50">
            <w:pPr>
              <w:rPr>
                <w:ins w:id="547" w:author="Claus" w:date="2018-12-14T11:41:00Z"/>
                <w:i/>
              </w:rPr>
            </w:pPr>
            <w:ins w:id="548" w:author="Claus" w:date="2018-12-14T11:41:00Z">
              <w:r>
                <w:rPr>
                  <w:i/>
                </w:rPr>
                <w:t>Brugerkonto</w:t>
              </w:r>
            </w:ins>
            <w:ins w:id="549" w:author="Claus" w:date="2018-12-14T11:56:00Z">
              <w:r w:rsidR="0082141B">
                <w:rPr>
                  <w:i/>
                </w:rPr>
                <w:t>*</w:t>
              </w:r>
            </w:ins>
          </w:p>
        </w:tc>
        <w:tc>
          <w:tcPr>
            <w:tcW w:w="1956" w:type="dxa"/>
          </w:tcPr>
          <w:p w14:paraId="62803B06" w14:textId="77777777" w:rsidR="00984CD6" w:rsidRDefault="00984CD6" w:rsidP="00A43C50">
            <w:pPr>
              <w:rPr>
                <w:ins w:id="550" w:author="Claus" w:date="2018-12-14T11:41:00Z"/>
                <w:i/>
              </w:rPr>
            </w:pPr>
            <w:ins w:id="551" w:author="Claus" w:date="2018-12-14T11:41:00Z">
              <w:r>
                <w:rPr>
                  <w:i/>
                </w:rPr>
                <w:t>Samlevejledning</w:t>
              </w:r>
            </w:ins>
          </w:p>
        </w:tc>
        <w:tc>
          <w:tcPr>
            <w:tcW w:w="1956" w:type="dxa"/>
          </w:tcPr>
          <w:p w14:paraId="6C654CC3" w14:textId="77777777" w:rsidR="00984CD6" w:rsidRDefault="00984CD6" w:rsidP="00A43C50">
            <w:pPr>
              <w:rPr>
                <w:ins w:id="552" w:author="Claus" w:date="2018-12-14T11:41:00Z"/>
                <w:i/>
              </w:rPr>
            </w:pPr>
            <w:ins w:id="553" w:author="Claus" w:date="2018-12-14T11:41:00Z">
              <w:r>
                <w:rPr>
                  <w:i/>
                </w:rPr>
                <w:t>Faktura</w:t>
              </w:r>
            </w:ins>
            <w:ins w:id="554" w:author="Claus" w:date="2018-12-14T11:56:00Z">
              <w:r w:rsidR="0082141B">
                <w:rPr>
                  <w:i/>
                </w:rPr>
                <w:t>*</w:t>
              </w:r>
            </w:ins>
          </w:p>
        </w:tc>
        <w:tc>
          <w:tcPr>
            <w:tcW w:w="1956" w:type="dxa"/>
          </w:tcPr>
          <w:p w14:paraId="053ED126" w14:textId="77777777" w:rsidR="00984CD6" w:rsidRDefault="00984CD6" w:rsidP="00A43C50">
            <w:pPr>
              <w:rPr>
                <w:ins w:id="555" w:author="Claus" w:date="2018-12-14T11:41:00Z"/>
                <w:i/>
              </w:rPr>
            </w:pPr>
            <w:ins w:id="556" w:author="Claus" w:date="2018-12-14T11:41:00Z">
              <w:r>
                <w:rPr>
                  <w:i/>
                </w:rPr>
                <w:t>Plukliste</w:t>
              </w:r>
            </w:ins>
          </w:p>
        </w:tc>
      </w:tr>
      <w:tr w:rsidR="00984CD6" w14:paraId="303BAC76" w14:textId="77777777" w:rsidTr="00A43C50">
        <w:trPr>
          <w:ins w:id="557" w:author="Claus" w:date="2018-12-14T11:41:00Z"/>
        </w:trPr>
        <w:tc>
          <w:tcPr>
            <w:tcW w:w="1955" w:type="dxa"/>
          </w:tcPr>
          <w:p w14:paraId="1B5D4F12" w14:textId="77777777" w:rsidR="00984CD6" w:rsidRDefault="00984CD6" w:rsidP="00A43C50">
            <w:pPr>
              <w:rPr>
                <w:ins w:id="558" w:author="Claus" w:date="2018-12-14T11:41:00Z"/>
                <w:i/>
              </w:rPr>
            </w:pPr>
            <w:ins w:id="559" w:author="Claus" w:date="2018-12-14T11:41:00Z">
              <w:r>
                <w:rPr>
                  <w:i/>
                </w:rPr>
                <w:t>Fejl</w:t>
              </w:r>
            </w:ins>
            <w:ins w:id="560" w:author="Claus" w:date="2018-12-14T11:56:00Z">
              <w:r w:rsidR="0082141B">
                <w:rPr>
                  <w:i/>
                </w:rPr>
                <w:t>*</w:t>
              </w:r>
            </w:ins>
          </w:p>
        </w:tc>
        <w:tc>
          <w:tcPr>
            <w:tcW w:w="1955" w:type="dxa"/>
          </w:tcPr>
          <w:p w14:paraId="65AF1C29" w14:textId="77777777" w:rsidR="00984CD6" w:rsidRDefault="00984CD6" w:rsidP="00A43C50">
            <w:pPr>
              <w:rPr>
                <w:ins w:id="561" w:author="Claus" w:date="2018-12-14T11:41:00Z"/>
                <w:i/>
              </w:rPr>
            </w:pPr>
            <w:ins w:id="562" w:author="Claus" w:date="2018-12-14T11:41:00Z">
              <w:r>
                <w:rPr>
                  <w:i/>
                </w:rPr>
                <w:t>Ordrestatus</w:t>
              </w:r>
            </w:ins>
            <w:ins w:id="563" w:author="Claus" w:date="2018-12-14T11:56:00Z">
              <w:r w:rsidR="0082141B">
                <w:rPr>
                  <w:i/>
                </w:rPr>
                <w:t>*</w:t>
              </w:r>
            </w:ins>
          </w:p>
        </w:tc>
        <w:tc>
          <w:tcPr>
            <w:tcW w:w="1956" w:type="dxa"/>
          </w:tcPr>
          <w:p w14:paraId="09D83AB2" w14:textId="77777777" w:rsidR="00984CD6" w:rsidRDefault="00984CD6" w:rsidP="00A43C50">
            <w:pPr>
              <w:rPr>
                <w:ins w:id="564" w:author="Claus" w:date="2018-12-14T11:41:00Z"/>
                <w:i/>
              </w:rPr>
            </w:pPr>
            <w:ins w:id="565" w:author="Claus" w:date="2018-12-14T11:41:00Z">
              <w:r>
                <w:rPr>
                  <w:i/>
                </w:rPr>
                <w:t>Ordre</w:t>
              </w:r>
            </w:ins>
            <w:ins w:id="566" w:author="Claus" w:date="2018-12-14T11:56:00Z">
              <w:r w:rsidR="0082141B">
                <w:rPr>
                  <w:i/>
                </w:rPr>
                <w:t>*</w:t>
              </w:r>
            </w:ins>
          </w:p>
        </w:tc>
        <w:tc>
          <w:tcPr>
            <w:tcW w:w="1956" w:type="dxa"/>
          </w:tcPr>
          <w:p w14:paraId="4750846C" w14:textId="77777777" w:rsidR="00984CD6" w:rsidRDefault="00984CD6" w:rsidP="00A43C50">
            <w:pPr>
              <w:rPr>
                <w:ins w:id="567" w:author="Claus" w:date="2018-12-14T11:41:00Z"/>
                <w:i/>
              </w:rPr>
            </w:pPr>
            <w:ins w:id="568" w:author="Claus" w:date="2018-12-14T11:41:00Z">
              <w:r>
                <w:rPr>
                  <w:i/>
                </w:rPr>
                <w:t>Rem</w:t>
              </w:r>
            </w:ins>
          </w:p>
        </w:tc>
        <w:tc>
          <w:tcPr>
            <w:tcW w:w="1956" w:type="dxa"/>
          </w:tcPr>
          <w:p w14:paraId="76F50131" w14:textId="77777777" w:rsidR="00984CD6" w:rsidRDefault="00984CD6" w:rsidP="00A43C50">
            <w:pPr>
              <w:rPr>
                <w:ins w:id="569" w:author="Claus" w:date="2018-12-14T11:41:00Z"/>
                <w:i/>
              </w:rPr>
            </w:pPr>
            <w:ins w:id="570" w:author="Claus" w:date="2018-12-14T11:41:00Z">
              <w:r>
                <w:rPr>
                  <w:i/>
                </w:rPr>
                <w:t>Stolpe</w:t>
              </w:r>
            </w:ins>
          </w:p>
        </w:tc>
      </w:tr>
      <w:tr w:rsidR="00984CD6" w14:paraId="336636A5" w14:textId="77777777" w:rsidTr="00A43C50">
        <w:trPr>
          <w:ins w:id="571" w:author="Claus" w:date="2018-12-14T11:41:00Z"/>
        </w:trPr>
        <w:tc>
          <w:tcPr>
            <w:tcW w:w="1955" w:type="dxa"/>
          </w:tcPr>
          <w:p w14:paraId="7C5407DA" w14:textId="77777777" w:rsidR="00984CD6" w:rsidRDefault="00984CD6" w:rsidP="00A43C50">
            <w:pPr>
              <w:rPr>
                <w:ins w:id="572" w:author="Claus" w:date="2018-12-14T11:41:00Z"/>
                <w:i/>
              </w:rPr>
            </w:pPr>
            <w:ins w:id="573" w:author="Claus" w:date="2018-12-14T11:41:00Z">
              <w:r>
                <w:rPr>
                  <w:i/>
                </w:rPr>
                <w:t>Spær</w:t>
              </w:r>
            </w:ins>
          </w:p>
        </w:tc>
        <w:tc>
          <w:tcPr>
            <w:tcW w:w="1955" w:type="dxa"/>
          </w:tcPr>
          <w:p w14:paraId="3EBE1FFF" w14:textId="77777777" w:rsidR="00984CD6" w:rsidRDefault="00984CD6" w:rsidP="00A43C50">
            <w:pPr>
              <w:rPr>
                <w:ins w:id="574" w:author="Claus" w:date="2018-12-14T11:41:00Z"/>
                <w:i/>
              </w:rPr>
            </w:pPr>
            <w:ins w:id="575" w:author="Claus" w:date="2018-12-14T11:41:00Z">
              <w:r>
                <w:rPr>
                  <w:i/>
                </w:rPr>
                <w:t xml:space="preserve">Tag </w:t>
              </w:r>
            </w:ins>
          </w:p>
        </w:tc>
        <w:tc>
          <w:tcPr>
            <w:tcW w:w="1956" w:type="dxa"/>
          </w:tcPr>
          <w:p w14:paraId="1EDE3F66" w14:textId="77777777" w:rsidR="00984CD6" w:rsidRDefault="00984CD6" w:rsidP="00A43C50">
            <w:pPr>
              <w:rPr>
                <w:ins w:id="576" w:author="Claus" w:date="2018-12-14T11:41:00Z"/>
                <w:i/>
              </w:rPr>
            </w:pPr>
            <w:ins w:id="577" w:author="Claus" w:date="2018-12-14T11:42:00Z">
              <w:r>
                <w:rPr>
                  <w:i/>
                </w:rPr>
                <w:t>Skur</w:t>
              </w:r>
            </w:ins>
          </w:p>
        </w:tc>
        <w:tc>
          <w:tcPr>
            <w:tcW w:w="1956" w:type="dxa"/>
          </w:tcPr>
          <w:p w14:paraId="4F32E3A7" w14:textId="77777777" w:rsidR="00984CD6" w:rsidRDefault="00984CD6" w:rsidP="00A43C50">
            <w:pPr>
              <w:rPr>
                <w:ins w:id="578" w:author="Claus" w:date="2018-12-14T11:41:00Z"/>
                <w:i/>
              </w:rPr>
            </w:pPr>
            <w:ins w:id="579" w:author="Claus" w:date="2018-12-14T11:42:00Z">
              <w:r>
                <w:rPr>
                  <w:i/>
                </w:rPr>
                <w:t>Beslag</w:t>
              </w:r>
            </w:ins>
          </w:p>
        </w:tc>
        <w:tc>
          <w:tcPr>
            <w:tcW w:w="1956" w:type="dxa"/>
          </w:tcPr>
          <w:p w14:paraId="6E544EF6" w14:textId="77777777" w:rsidR="00984CD6" w:rsidRDefault="00984CD6" w:rsidP="00A43C50">
            <w:pPr>
              <w:rPr>
                <w:ins w:id="580" w:author="Claus" w:date="2018-12-14T11:41:00Z"/>
                <w:i/>
              </w:rPr>
            </w:pPr>
            <w:ins w:id="581" w:author="Claus" w:date="2018-12-14T11:42:00Z">
              <w:r>
                <w:rPr>
                  <w:i/>
                </w:rPr>
                <w:t>Gulv</w:t>
              </w:r>
            </w:ins>
          </w:p>
        </w:tc>
      </w:tr>
      <w:tr w:rsidR="00984CD6" w14:paraId="1A7A183F" w14:textId="77777777" w:rsidTr="00A43C50">
        <w:trPr>
          <w:ins w:id="582" w:author="Claus" w:date="2018-12-14T11:42:00Z"/>
        </w:trPr>
        <w:tc>
          <w:tcPr>
            <w:tcW w:w="1955" w:type="dxa"/>
          </w:tcPr>
          <w:p w14:paraId="734B1468" w14:textId="77777777" w:rsidR="00984CD6" w:rsidRDefault="00984CD6" w:rsidP="00A43C50">
            <w:pPr>
              <w:rPr>
                <w:ins w:id="583" w:author="Claus" w:date="2018-12-14T11:42:00Z"/>
                <w:i/>
              </w:rPr>
            </w:pPr>
            <w:ins w:id="584" w:author="Claus" w:date="2018-12-14T11:42:00Z">
              <w:r>
                <w:rPr>
                  <w:i/>
                </w:rPr>
                <w:t>Beklædning</w:t>
              </w:r>
            </w:ins>
          </w:p>
        </w:tc>
        <w:tc>
          <w:tcPr>
            <w:tcW w:w="1955" w:type="dxa"/>
          </w:tcPr>
          <w:p w14:paraId="225ACA07" w14:textId="77777777" w:rsidR="00984CD6" w:rsidRDefault="00984CD6" w:rsidP="00A43C50">
            <w:pPr>
              <w:rPr>
                <w:ins w:id="585" w:author="Claus" w:date="2018-12-14T11:42:00Z"/>
                <w:i/>
              </w:rPr>
            </w:pPr>
            <w:ins w:id="586" w:author="Claus" w:date="2018-12-14T11:42:00Z">
              <w:r>
                <w:rPr>
                  <w:i/>
                </w:rPr>
                <w:t>Dør</w:t>
              </w:r>
            </w:ins>
          </w:p>
        </w:tc>
        <w:tc>
          <w:tcPr>
            <w:tcW w:w="1956" w:type="dxa"/>
          </w:tcPr>
          <w:p w14:paraId="100525EB" w14:textId="77777777" w:rsidR="00984CD6" w:rsidRDefault="00984CD6" w:rsidP="00A43C50">
            <w:pPr>
              <w:rPr>
                <w:ins w:id="587" w:author="Claus" w:date="2018-12-14T11:42:00Z"/>
                <w:i/>
              </w:rPr>
            </w:pPr>
            <w:ins w:id="588" w:author="Claus" w:date="2018-12-14T11:42:00Z">
              <w:r>
                <w:rPr>
                  <w:i/>
                </w:rPr>
                <w:t>Tilbehørspakke</w:t>
              </w:r>
            </w:ins>
          </w:p>
        </w:tc>
        <w:tc>
          <w:tcPr>
            <w:tcW w:w="1956" w:type="dxa"/>
          </w:tcPr>
          <w:p w14:paraId="308C64C4" w14:textId="77777777" w:rsidR="00984CD6" w:rsidRDefault="00A1147E" w:rsidP="00A43C50">
            <w:pPr>
              <w:rPr>
                <w:ins w:id="589" w:author="Claus" w:date="2018-12-14T11:42:00Z"/>
                <w:i/>
              </w:rPr>
            </w:pPr>
            <w:ins w:id="590" w:author="Claus" w:date="2018-12-14T11:47:00Z">
              <w:r>
                <w:rPr>
                  <w:i/>
                </w:rPr>
                <w:t>Tømrer</w:t>
              </w:r>
            </w:ins>
          </w:p>
        </w:tc>
        <w:tc>
          <w:tcPr>
            <w:tcW w:w="1956" w:type="dxa"/>
          </w:tcPr>
          <w:p w14:paraId="1502761E" w14:textId="77777777" w:rsidR="00984CD6" w:rsidRDefault="00A1147E" w:rsidP="00A43C50">
            <w:pPr>
              <w:rPr>
                <w:ins w:id="591" w:author="Claus" w:date="2018-12-14T11:42:00Z"/>
                <w:i/>
              </w:rPr>
            </w:pPr>
            <w:ins w:id="592" w:author="Claus" w:date="2018-12-14T11:47:00Z">
              <w:r>
                <w:rPr>
                  <w:i/>
                </w:rPr>
                <w:t>Tilbud</w:t>
              </w:r>
            </w:ins>
          </w:p>
        </w:tc>
      </w:tr>
    </w:tbl>
    <w:p w14:paraId="5900D6F7" w14:textId="77777777" w:rsidR="00A1147E" w:rsidRDefault="00A1147E" w:rsidP="00A76C8B">
      <w:pPr>
        <w:rPr>
          <w:ins w:id="593" w:author="Claus" w:date="2018-12-14T11:50:00Z"/>
        </w:rPr>
      </w:pPr>
    </w:p>
    <w:p w14:paraId="1043B6C6" w14:textId="77777777" w:rsidR="00232D60" w:rsidRDefault="00A1147E" w:rsidP="00A76C8B">
      <w:pPr>
        <w:rPr>
          <w:ins w:id="594" w:author="Claus" w:date="2018-12-14T12:02:00Z"/>
        </w:rPr>
      </w:pPr>
      <w:ins w:id="595" w:author="Claus" w:date="2018-12-14T11:50:00Z">
        <w:r>
          <w:t>De fleste af disse kandidater er vist på domænemodellen nedenfor. Visse</w:t>
        </w:r>
      </w:ins>
      <w:ins w:id="596" w:author="Claus" w:date="2018-12-14T11:58:00Z">
        <w:r w:rsidR="0082141B">
          <w:t xml:space="preserve"> (markeret med *)</w:t>
        </w:r>
      </w:ins>
      <w:ins w:id="597" w:author="Claus" w:date="2018-12-14T11:50:00Z">
        <w:r>
          <w:t xml:space="preserve"> er udeladt, dels for</w:t>
        </w:r>
      </w:ins>
      <w:ins w:id="598" w:author="Claus" w:date="2018-12-14T11:57:00Z">
        <w:r w:rsidR="0082141B">
          <w:t>di de er beregninger</w:t>
        </w:r>
      </w:ins>
      <w:ins w:id="599" w:author="Claus" w:date="2018-12-14T11:51:00Z">
        <w:r>
          <w:t xml:space="preserve"> og dels fordi de tænkes at være attributter på andre kandidatklasser, f.eks. Ordrestatus, som snarere bliver til en s</w:t>
        </w:r>
        <w:r w:rsidR="001B2587">
          <w:t>tatus attribut på Ordre klassen</w:t>
        </w:r>
      </w:ins>
      <w:ins w:id="600" w:author="Claus" w:date="2018-12-15T12:25:00Z">
        <w:r w:rsidR="001B2587">
          <w:t xml:space="preserve"> og Des</w:t>
        </w:r>
      </w:ins>
      <w:ins w:id="601" w:author="Claus" w:date="2018-12-15T12:26:00Z">
        <w:r w:rsidR="001B2587">
          <w:t>ign, som i stedet er en række attributter på Forespørgsel-klassen.</w:t>
        </w:r>
      </w:ins>
    </w:p>
    <w:p w14:paraId="10C772C5" w14:textId="77777777" w:rsidR="0009330D" w:rsidRDefault="0009330D">
      <w:pPr>
        <w:keepNext/>
        <w:rPr>
          <w:ins w:id="602" w:author="Claus" w:date="2018-12-15T12:41:00Z"/>
        </w:rPr>
        <w:pPrChange w:id="603" w:author="Claus" w:date="2018-12-15T12:41:00Z">
          <w:pPr/>
        </w:pPrChange>
      </w:pPr>
      <w:ins w:id="604" w:author="Claus" w:date="2018-12-13T16:15:00Z">
        <w:r>
          <w:rPr>
            <w:noProof/>
            <w:lang w:eastAsia="da-DK"/>
          </w:rPr>
          <w:lastRenderedPageBreak/>
          <w:drawing>
            <wp:inline distT="0" distB="0" distL="0" distR="0" wp14:anchorId="2136C2ED" wp14:editId="4CE0C727">
              <wp:extent cx="5133080" cy="6410325"/>
              <wp:effectExtent l="19050" t="0" r="0" b="0"/>
              <wp:docPr id="1"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tretch>
                        <a:fillRect/>
                      </a:stretch>
                    </pic:blipFill>
                    <pic:spPr bwMode="auto">
                      <a:xfrm>
                        <a:off x="0" y="0"/>
                        <a:ext cx="5133080" cy="6410325"/>
                      </a:xfrm>
                      <a:prstGeom prst="rect">
                        <a:avLst/>
                      </a:prstGeom>
                      <a:noFill/>
                      <a:ln w="9525">
                        <a:noFill/>
                        <a:miter lim="800000"/>
                        <a:headEnd/>
                        <a:tailEnd/>
                      </a:ln>
                    </pic:spPr>
                  </pic:pic>
                </a:graphicData>
              </a:graphic>
            </wp:inline>
          </w:drawing>
        </w:r>
      </w:ins>
    </w:p>
    <w:p w14:paraId="4E8AA2D1" w14:textId="77777777" w:rsidR="0009330D" w:rsidRDefault="00C25F8E">
      <w:pPr>
        <w:pStyle w:val="Billedtekst"/>
        <w:pPrChange w:id="605" w:author="Claus" w:date="2018-12-15T12:41:00Z">
          <w:pPr/>
        </w:pPrChange>
      </w:pPr>
      <w:ins w:id="606" w:author="Claus" w:date="2018-12-15T12:41:00Z">
        <w:r>
          <w:t xml:space="preserve">Figur </w:t>
        </w:r>
        <w:r w:rsidR="002A162A">
          <w:fldChar w:fldCharType="begin"/>
        </w:r>
        <w:r>
          <w:instrText xml:space="preserve"> SEQ Figur \* ARABIC </w:instrText>
        </w:r>
      </w:ins>
      <w:r w:rsidR="002A162A">
        <w:fldChar w:fldCharType="separate"/>
      </w:r>
      <w:ins w:id="607" w:author="Claus" w:date="2018-12-16T17:01:00Z">
        <w:r w:rsidR="002E736F">
          <w:rPr>
            <w:noProof/>
          </w:rPr>
          <w:t>4</w:t>
        </w:r>
      </w:ins>
      <w:ins w:id="608" w:author="Claus" w:date="2018-12-15T12:41:00Z">
        <w:r w:rsidR="002A162A">
          <w:fldChar w:fldCharType="end"/>
        </w:r>
        <w:r>
          <w:t xml:space="preserve"> – Domænemodel over problemområdet.</w:t>
        </w:r>
      </w:ins>
    </w:p>
    <w:p w14:paraId="37950F0F" w14:textId="77777777" w:rsidR="0009330D" w:rsidRDefault="00A43C50">
      <w:pPr>
        <w:rPr>
          <w:ins w:id="609" w:author="Claus" w:date="2018-12-14T15:46:00Z"/>
        </w:rPr>
        <w:pPrChange w:id="610" w:author="Claus" w:date="2018-12-14T15:43:00Z">
          <w:pPr>
            <w:pStyle w:val="Overskrift1"/>
          </w:pPr>
        </w:pPrChange>
      </w:pPr>
      <w:ins w:id="611" w:author="Claus" w:date="2018-12-14T15:43:00Z">
        <w:r>
          <w:t xml:space="preserve">Domænemodellen skal skabe et overblik over problemområdet og skal ikke være et udtryk for endelige designklasser. </w:t>
        </w:r>
      </w:ins>
      <w:ins w:id="612" w:author="Claus" w:date="2018-12-14T15:44:00Z">
        <w:r>
          <w:t xml:space="preserve">Det er meningen at den skal illustrere den forståede opfattelse af det område, softwaren skal løse et problem i. Således er den et udgangspunkt for videre diskussion </w:t>
        </w:r>
      </w:ins>
      <w:ins w:id="613" w:author="Claus" w:date="2018-12-14T15:45:00Z">
        <w:r>
          <w:t xml:space="preserve">og forfinelse mod det første design-klasse diagram og databasen. Begge disse forfines i </w:t>
        </w:r>
        <w:commentRangeStart w:id="614"/>
        <w:r>
          <w:t>iterationer</w:t>
        </w:r>
      </w:ins>
      <w:commentRangeEnd w:id="614"/>
      <w:r w:rsidR="00185B9E">
        <w:rPr>
          <w:rStyle w:val="Kommentarhenvisning"/>
        </w:rPr>
        <w:commentReference w:id="614"/>
      </w:r>
      <w:ins w:id="615" w:author="Claus" w:date="2018-12-14T15:45:00Z">
        <w:r>
          <w:t xml:space="preserve"> gennem hele udviklingsprocessen.</w:t>
        </w:r>
      </w:ins>
    </w:p>
    <w:p w14:paraId="6C6F71D6" w14:textId="77777777" w:rsidR="0009330D" w:rsidRDefault="00A43C50">
      <w:pPr>
        <w:rPr>
          <w:ins w:id="616" w:author="Claus" w:date="2018-12-14T15:58:00Z"/>
        </w:rPr>
        <w:pPrChange w:id="617" w:author="Claus" w:date="2018-12-14T15:43:00Z">
          <w:pPr>
            <w:pStyle w:val="Overskrift1"/>
          </w:pPr>
        </w:pPrChange>
      </w:pPr>
      <w:commentRangeStart w:id="618"/>
      <w:ins w:id="619" w:author="Claus" w:date="2018-12-14T15:46:00Z">
        <w:r>
          <w:t xml:space="preserve">Scrum processen har </w:t>
        </w:r>
      </w:ins>
      <w:ins w:id="620" w:author="Claus" w:date="2018-12-14T15:47:00Z">
        <w:r>
          <w:t xml:space="preserve">bl.a. </w:t>
        </w:r>
      </w:ins>
      <w:ins w:id="621" w:author="Claus" w:date="2018-12-14T15:46:00Z">
        <w:r>
          <w:t xml:space="preserve">til formål, sammen med kunden, at identificere de </w:t>
        </w:r>
      </w:ins>
      <w:ins w:id="622" w:author="Claus" w:date="2018-12-14T15:47:00Z">
        <w:r>
          <w:t xml:space="preserve">user stories der giver mest værdi for kunden (INVEST?) således at disse kan udvikles først. Det vil også medføre nye krav efterhånden som del-systemer </w:t>
        </w:r>
      </w:ins>
      <w:ins w:id="623" w:author="Claus" w:date="2018-12-14T15:48:00Z">
        <w:r>
          <w:t xml:space="preserve">bliver færdige. Således skal man ikke forsøge at afdække alle behov fra starten (vandfaldsmodellen), da disse er foranderlige. </w:t>
        </w:r>
      </w:ins>
      <w:commentRangeEnd w:id="618"/>
      <w:r w:rsidR="00185B9E">
        <w:rPr>
          <w:rStyle w:val="Kommentarhenvisning"/>
        </w:rPr>
        <w:commentReference w:id="618"/>
      </w:r>
    </w:p>
    <w:p w14:paraId="0A6F1236" w14:textId="77777777" w:rsidR="0009330D" w:rsidRDefault="00BB5B5C">
      <w:pPr>
        <w:rPr>
          <w:ins w:id="624" w:author="Claus" w:date="2018-12-14T15:58:00Z"/>
        </w:rPr>
        <w:pPrChange w:id="625" w:author="Claus" w:date="2018-12-14T15:43:00Z">
          <w:pPr>
            <w:pStyle w:val="Overskrift1"/>
          </w:pPr>
        </w:pPrChange>
      </w:pPr>
      <w:ins w:id="626" w:author="Claus" w:date="2018-12-14T15:58:00Z">
        <w:r>
          <w:lastRenderedPageBreak/>
          <w:t>For at kunne udvikle de user stories, der giver mest værdi, bliver databasen også udviklet iterativt. Således havde vores første ER diagram blot 2 tabeller.</w:t>
        </w:r>
      </w:ins>
    </w:p>
    <w:p w14:paraId="621A51A5" w14:textId="77777777" w:rsidR="0009330D" w:rsidRDefault="0009330D">
      <w:pPr>
        <w:keepNext/>
        <w:rPr>
          <w:ins w:id="627" w:author="Claus" w:date="2018-12-15T12:42:00Z"/>
        </w:rPr>
        <w:pPrChange w:id="628" w:author="Claus" w:date="2018-12-15T12:42:00Z">
          <w:pPr/>
        </w:pPrChange>
      </w:pPr>
      <w:ins w:id="629" w:author="Claus" w:date="2018-12-14T15:59:00Z">
        <w:r>
          <w:rPr>
            <w:noProof/>
            <w:lang w:eastAsia="da-DK"/>
          </w:rPr>
          <w:drawing>
            <wp:inline distT="0" distB="0" distL="0" distR="0" wp14:anchorId="664500D4" wp14:editId="003DA0CF">
              <wp:extent cx="1264273" cy="2430130"/>
              <wp:effectExtent l="19050" t="0" r="0" b="0"/>
              <wp:docPr id="4" name="Billede 3" descr="12-11-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1-2018.PNG"/>
                      <pic:cNvPicPr/>
                    </pic:nvPicPr>
                    <pic:blipFill>
                      <a:blip r:embed="rId13" cstate="print"/>
                      <a:stretch>
                        <a:fillRect/>
                      </a:stretch>
                    </pic:blipFill>
                    <pic:spPr>
                      <a:xfrm>
                        <a:off x="0" y="0"/>
                        <a:ext cx="1270556" cy="2442206"/>
                      </a:xfrm>
                      <a:prstGeom prst="rect">
                        <a:avLst/>
                      </a:prstGeom>
                    </pic:spPr>
                  </pic:pic>
                </a:graphicData>
              </a:graphic>
            </wp:inline>
          </w:drawing>
        </w:r>
      </w:ins>
    </w:p>
    <w:p w14:paraId="26BB1157" w14:textId="77777777" w:rsidR="0009330D" w:rsidRDefault="00C25F8E">
      <w:pPr>
        <w:pStyle w:val="Billedtekst"/>
        <w:rPr>
          <w:ins w:id="630" w:author="Claus" w:date="2018-12-14T16:00:00Z"/>
        </w:rPr>
        <w:pPrChange w:id="631" w:author="Claus" w:date="2018-12-15T12:42:00Z">
          <w:pPr>
            <w:pStyle w:val="Overskrift1"/>
          </w:pPr>
        </w:pPrChange>
      </w:pPr>
      <w:ins w:id="632" w:author="Claus" w:date="2018-12-15T12:42:00Z">
        <w:r>
          <w:t xml:space="preserve">Figur </w:t>
        </w:r>
        <w:r w:rsidR="002A162A">
          <w:fldChar w:fldCharType="begin"/>
        </w:r>
        <w:r>
          <w:instrText xml:space="preserve"> SEQ Figur \* ARABIC </w:instrText>
        </w:r>
      </w:ins>
      <w:r w:rsidR="002A162A">
        <w:fldChar w:fldCharType="separate"/>
      </w:r>
      <w:ins w:id="633" w:author="Claus" w:date="2018-12-16T17:01:00Z">
        <w:r w:rsidR="002E736F">
          <w:rPr>
            <w:noProof/>
          </w:rPr>
          <w:t>5</w:t>
        </w:r>
      </w:ins>
      <w:ins w:id="634" w:author="Claus" w:date="2018-12-15T12:42:00Z">
        <w:r w:rsidR="002A162A">
          <w:fldChar w:fldCharType="end"/>
        </w:r>
        <w:r>
          <w:t xml:space="preserve"> – Databasens første layout</w:t>
        </w:r>
      </w:ins>
      <w:ins w:id="635" w:author="Claus" w:date="2018-12-15T12:43:00Z">
        <w:r>
          <w:t>.</w:t>
        </w:r>
      </w:ins>
    </w:p>
    <w:p w14:paraId="71950DBF" w14:textId="77777777" w:rsidR="0009330D" w:rsidRDefault="00BB5B5C">
      <w:pPr>
        <w:rPr>
          <w:ins w:id="636" w:author="Claus" w:date="2018-12-16T11:27:00Z"/>
        </w:rPr>
        <w:pPrChange w:id="637" w:author="Claus" w:date="2018-12-16T11:27:00Z">
          <w:pPr>
            <w:keepNext/>
          </w:pPr>
        </w:pPrChange>
      </w:pPr>
      <w:ins w:id="638" w:author="Claus" w:date="2018-12-14T16:02:00Z">
        <w:r>
          <w:t xml:space="preserve">Af det beskedne design kan man udlede at entiteterne rem, stolpe, skur, tag mv. er samlet i en ny entitet; Vare. For at skelne mellem diverse varer og deres brug, er indført en relation til </w:t>
        </w:r>
      </w:ins>
      <w:ins w:id="639" w:author="Claus" w:date="2018-12-14T16:03:00Z">
        <w:r>
          <w:t xml:space="preserve">tabel med typer; </w:t>
        </w:r>
      </w:ins>
      <w:ins w:id="640" w:author="Claus" w:date="2018-12-14T16:02:00Z">
        <w:r>
          <w:t>Varetype</w:t>
        </w:r>
      </w:ins>
      <w:ins w:id="641" w:author="Claus" w:date="2018-12-14T16:03:00Z">
        <w:r>
          <w:t>.</w:t>
        </w:r>
      </w:ins>
    </w:p>
    <w:p w14:paraId="7E3D3BBD" w14:textId="77777777" w:rsidR="0009330D" w:rsidRDefault="00BB5B5C">
      <w:pPr>
        <w:rPr>
          <w:ins w:id="642" w:author="Claus" w:date="2018-12-15T15:42:00Z"/>
        </w:rPr>
        <w:pPrChange w:id="643" w:author="Claus" w:date="2018-12-16T11:27:00Z">
          <w:pPr>
            <w:keepNext/>
          </w:pPr>
        </w:pPrChange>
      </w:pPr>
      <w:ins w:id="644" w:author="Claus" w:date="2018-12-14T16:00:00Z">
        <w:r>
          <w:t xml:space="preserve">Siden er vores database blevet udvidet i takt med flere user stories er lagt i sprints. Af tidsmæssige årsager er vi ikke blevet færdige med at udvikle på vores database. </w:t>
        </w:r>
      </w:ins>
      <w:commentRangeStart w:id="645"/>
      <w:ins w:id="646" w:author="Claus" w:date="2018-12-14T16:01:00Z">
        <w:r>
          <w:t xml:space="preserve">Der henstår bl.a. at binde kunden til en carport forespørgsel, idet en carport forespørgsel altid intieres </w:t>
        </w:r>
      </w:ins>
      <w:commentRangeEnd w:id="645"/>
      <w:r w:rsidR="00185B9E">
        <w:rPr>
          <w:rStyle w:val="Kommentarhenvisning"/>
        </w:rPr>
        <w:commentReference w:id="645"/>
      </w:r>
      <w:ins w:id="647" w:author="Claus" w:date="2018-12-14T16:01:00Z">
        <w:r>
          <w:t>af en kunde og slutteligt, formentlig, skal sendes til denne.</w:t>
        </w:r>
      </w:ins>
      <w:commentRangeStart w:id="648"/>
      <w:commentRangeStart w:id="649"/>
      <w:commentRangeStart w:id="650"/>
      <w:ins w:id="651" w:author="Claus" w:date="2018-12-14T16:04:00Z">
        <w:r>
          <w:t xml:space="preserve"> Databasens layout er også skiftet fra dansk til engelsk, som led i en omfattende ny navngivning af vores klasser. </w:t>
        </w:r>
      </w:ins>
      <w:commentRangeEnd w:id="648"/>
      <w:commentRangeEnd w:id="649"/>
      <w:commentRangeEnd w:id="650"/>
    </w:p>
    <w:p w14:paraId="0E29BC79" w14:textId="77777777" w:rsidR="00C25F8E" w:rsidRDefault="00BB5B5C" w:rsidP="00C25F8E">
      <w:pPr>
        <w:keepNext/>
        <w:rPr>
          <w:ins w:id="652" w:author="Claus" w:date="2018-12-15T12:43:00Z"/>
        </w:rPr>
      </w:pPr>
      <w:ins w:id="653" w:author="Claus" w:date="2018-12-14T16:05:00Z">
        <w:r>
          <w:rPr>
            <w:rStyle w:val="Kommentarhenvisning"/>
          </w:rPr>
          <w:lastRenderedPageBreak/>
          <w:commentReference w:id="648"/>
        </w:r>
      </w:ins>
      <w:r w:rsidR="00185B9E">
        <w:rPr>
          <w:rStyle w:val="Kommentarhenvisning"/>
        </w:rPr>
        <w:commentReference w:id="649"/>
      </w:r>
      <w:r w:rsidR="00185B9E">
        <w:rPr>
          <w:rStyle w:val="Kommentarhenvisning"/>
        </w:rPr>
        <w:commentReference w:id="650"/>
      </w:r>
      <w:ins w:id="654" w:author="Claus" w:date="2018-12-15T15:42:00Z">
        <w:r w:rsidR="0009330D">
          <w:rPr>
            <w:noProof/>
            <w:lang w:eastAsia="da-DK"/>
          </w:rPr>
          <w:drawing>
            <wp:inline distT="0" distB="0" distL="0" distR="0" wp14:anchorId="574EC5DE" wp14:editId="0409B6FC">
              <wp:extent cx="5597356" cy="4374621"/>
              <wp:effectExtent l="19050" t="0" r="3344" b="0"/>
              <wp:docPr id="9" name="Billede 8" descr="14-12-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12-2018.PNG"/>
                      <pic:cNvPicPr/>
                    </pic:nvPicPr>
                    <pic:blipFill>
                      <a:blip r:embed="rId14" cstate="print"/>
                      <a:stretch>
                        <a:fillRect/>
                      </a:stretch>
                    </pic:blipFill>
                    <pic:spPr>
                      <a:xfrm>
                        <a:off x="0" y="0"/>
                        <a:ext cx="5601491" cy="4377853"/>
                      </a:xfrm>
                      <a:prstGeom prst="rect">
                        <a:avLst/>
                      </a:prstGeom>
                    </pic:spPr>
                  </pic:pic>
                </a:graphicData>
              </a:graphic>
            </wp:inline>
          </w:drawing>
        </w:r>
      </w:ins>
    </w:p>
    <w:p w14:paraId="72301657" w14:textId="77777777" w:rsidR="0009330D" w:rsidRDefault="00C25F8E">
      <w:pPr>
        <w:pStyle w:val="Billedtekst"/>
        <w:rPr>
          <w:ins w:id="655" w:author="Claus" w:date="2018-12-14T16:05:00Z"/>
        </w:rPr>
        <w:pPrChange w:id="656" w:author="Claus" w:date="2018-12-15T12:43:00Z">
          <w:pPr/>
        </w:pPrChange>
      </w:pPr>
      <w:ins w:id="657" w:author="Claus" w:date="2018-12-15T12:43:00Z">
        <w:r>
          <w:t xml:space="preserve">Figur </w:t>
        </w:r>
        <w:r w:rsidR="002A162A">
          <w:fldChar w:fldCharType="begin"/>
        </w:r>
        <w:r>
          <w:instrText xml:space="preserve"> SEQ Figur \* ARABIC </w:instrText>
        </w:r>
      </w:ins>
      <w:r w:rsidR="002A162A">
        <w:fldChar w:fldCharType="separate"/>
      </w:r>
      <w:ins w:id="658" w:author="Claus" w:date="2018-12-16T17:01:00Z">
        <w:r w:rsidR="002E736F">
          <w:rPr>
            <w:noProof/>
          </w:rPr>
          <w:t>6</w:t>
        </w:r>
      </w:ins>
      <w:ins w:id="659" w:author="Claus" w:date="2018-12-15T12:43:00Z">
        <w:r w:rsidR="002A162A">
          <w:fldChar w:fldCharType="end"/>
        </w:r>
        <w:r>
          <w:t xml:space="preserve"> – Databasen er udviklet iterativt gennem Scrum Sprints, navne er skiftet fra dansk til engelsk.</w:t>
        </w:r>
      </w:ins>
    </w:p>
    <w:p w14:paraId="39D60423" w14:textId="77777777" w:rsidR="0009330D" w:rsidRDefault="00BB5B5C">
      <w:pPr>
        <w:rPr>
          <w:ins w:id="660" w:author="Claus" w:date="2018-12-15T13:51:00Z"/>
        </w:rPr>
        <w:pPrChange w:id="661" w:author="Claus" w:date="2018-12-14T15:43:00Z">
          <w:pPr>
            <w:pStyle w:val="Overskrift1"/>
          </w:pPr>
        </w:pPrChange>
      </w:pPr>
      <w:ins w:id="662" w:author="Claus" w:date="2018-12-14T16:06:00Z">
        <w:r>
          <w:t>Af det seneste ER diagram ses, at enkelte af domænemodellens klassekandi</w:t>
        </w:r>
      </w:ins>
      <w:ins w:id="663" w:author="Claus" w:date="2018-12-14T16:07:00Z">
        <w:r>
          <w:t>dater har fundet vej til databasen. Andre er blevet til attributter på entiteterne, f.eks. ’Design’, som reelt blo</w:t>
        </w:r>
        <w:r w:rsidR="005609D4">
          <w:t>t er</w:t>
        </w:r>
      </w:ins>
      <w:ins w:id="664" w:author="Claus" w:date="2018-12-14T16:10:00Z">
        <w:r w:rsidR="005609D4">
          <w:t xml:space="preserve"> længde, </w:t>
        </w:r>
        <w:commentRangeStart w:id="665"/>
        <w:r w:rsidR="005609D4">
          <w:t>højde</w:t>
        </w:r>
      </w:ins>
      <w:commentRangeEnd w:id="665"/>
      <w:r w:rsidR="00185B9E">
        <w:rPr>
          <w:rStyle w:val="Kommentarhenvisning"/>
        </w:rPr>
        <w:commentReference w:id="665"/>
      </w:r>
      <w:ins w:id="666" w:author="Claus" w:date="2018-12-14T16:11:00Z">
        <w:r w:rsidR="005609D4">
          <w:t xml:space="preserve"> og</w:t>
        </w:r>
      </w:ins>
      <w:ins w:id="667" w:author="Claus" w:date="2018-12-14T16:10:00Z">
        <w:r w:rsidR="005609D4">
          <w:t xml:space="preserve"> hældning</w:t>
        </w:r>
      </w:ins>
      <w:ins w:id="668" w:author="Claus" w:date="2018-12-14T16:11:00Z">
        <w:r w:rsidR="005609D4">
          <w:t xml:space="preserve"> på carportforespørgslen samt valget af skur </w:t>
        </w:r>
      </w:ins>
      <w:ins w:id="669" w:author="Claus" w:date="2018-12-14T16:44:00Z">
        <w:r w:rsidR="0020484B">
          <w:t xml:space="preserve">og </w:t>
        </w:r>
      </w:ins>
      <w:ins w:id="670" w:author="Claus" w:date="2018-12-14T16:11:00Z">
        <w:r w:rsidR="005609D4">
          <w:t>tagtype.</w:t>
        </w:r>
      </w:ins>
      <w:ins w:id="671" w:author="Claus" w:date="2018-12-14T15:49:00Z">
        <w:r w:rsidR="00A43C50">
          <w:t xml:space="preserve"> </w:t>
        </w:r>
      </w:ins>
    </w:p>
    <w:p w14:paraId="6269885B" w14:textId="77777777" w:rsidR="0009330D" w:rsidRDefault="00AE588F">
      <w:pPr>
        <w:pStyle w:val="Overskrift2"/>
        <w:rPr>
          <w:ins w:id="672" w:author="Claus" w:date="2018-12-15T13:52:00Z"/>
        </w:rPr>
        <w:pPrChange w:id="673" w:author="Claus" w:date="2018-12-15T13:52:00Z">
          <w:pPr>
            <w:pStyle w:val="Overskrift1"/>
          </w:pPr>
        </w:pPrChange>
      </w:pPr>
      <w:ins w:id="674" w:author="Claus" w:date="2018-12-15T13:52:00Z">
        <w:r>
          <w:t>Tabellerne.</w:t>
        </w:r>
      </w:ins>
    </w:p>
    <w:p w14:paraId="05A0FC81" w14:textId="77777777" w:rsidR="0009330D" w:rsidRDefault="00AE588F">
      <w:pPr>
        <w:rPr>
          <w:ins w:id="675" w:author="Jasper Petersen" w:date="2018-12-17T18:10:00Z"/>
        </w:rPr>
      </w:pPr>
      <w:ins w:id="676" w:author="Claus" w:date="2018-12-15T13:53:00Z">
        <w:r>
          <w:t>Her følger en beskrivelse af de oprettede tabeller.</w:t>
        </w:r>
      </w:ins>
    </w:p>
    <w:p w14:paraId="0C03947E" w14:textId="77777777" w:rsidR="00185B9E" w:rsidRDefault="00185B9E">
      <w:pPr>
        <w:rPr>
          <w:ins w:id="677" w:author="Claus" w:date="2018-12-15T13:53:00Z"/>
        </w:rPr>
        <w:pPrChange w:id="678" w:author="Claus" w:date="2018-12-15T13:52:00Z">
          <w:pPr>
            <w:pStyle w:val="Overskrift1"/>
          </w:pPr>
        </w:pPrChange>
      </w:pPr>
      <w:ins w:id="679" w:author="Jasper Petersen" w:date="2018-12-17T18:10:00Z">
        <w:r>
          <w:t>”Kan du gør sådan at der kommer lidt ”luft” mellem teksten i forhold til, at det ikke virker så tygt.”</w:t>
        </w:r>
      </w:ins>
    </w:p>
    <w:tbl>
      <w:tblPr>
        <w:tblStyle w:val="Lysliste-markeringsfarve11"/>
        <w:tblW w:w="0" w:type="auto"/>
        <w:tblLook w:val="04A0" w:firstRow="1" w:lastRow="0" w:firstColumn="1" w:lastColumn="0" w:noHBand="0" w:noVBand="1"/>
        <w:tblPrChange w:id="680" w:author="Claus" w:date="2018-12-15T13:55:00Z">
          <w:tblPr>
            <w:tblStyle w:val="Tabel-Gitter"/>
            <w:tblW w:w="0" w:type="auto"/>
            <w:tblLook w:val="04A0" w:firstRow="1" w:lastRow="0" w:firstColumn="1" w:lastColumn="0" w:noHBand="0" w:noVBand="1"/>
          </w:tblPr>
        </w:tblPrChange>
      </w:tblPr>
      <w:tblGrid>
        <w:gridCol w:w="1926"/>
        <w:gridCol w:w="8036"/>
        <w:tblGridChange w:id="681">
          <w:tblGrid>
            <w:gridCol w:w="1926"/>
            <w:gridCol w:w="3017"/>
            <w:gridCol w:w="4943"/>
            <w:gridCol w:w="76"/>
          </w:tblGrid>
        </w:tblGridChange>
      </w:tblGrid>
      <w:tr w:rsidR="00AE588F" w14:paraId="3C70B9B5" w14:textId="77777777" w:rsidTr="00AE588F">
        <w:trPr>
          <w:cnfStyle w:val="100000000000" w:firstRow="1" w:lastRow="0" w:firstColumn="0" w:lastColumn="0" w:oddVBand="0" w:evenVBand="0" w:oddHBand="0" w:evenHBand="0" w:firstRowFirstColumn="0" w:firstRowLastColumn="0" w:lastRowFirstColumn="0" w:lastRowLastColumn="0"/>
          <w:ins w:id="682" w:author="Claus" w:date="2018-12-15T13:53:00Z"/>
          <w:trPrChange w:id="683" w:author="Claus" w:date="2018-12-15T13:55:00Z">
            <w:trPr>
              <w:gridAfter w:val="0"/>
            </w:trPr>
          </w:trPrChange>
        </w:trPr>
        <w:tc>
          <w:tcPr>
            <w:cnfStyle w:val="001000000000" w:firstRow="0" w:lastRow="0" w:firstColumn="1" w:lastColumn="0" w:oddVBand="0" w:evenVBand="0" w:oddHBand="0" w:evenHBand="0" w:firstRowFirstColumn="0" w:firstRowLastColumn="0" w:lastRowFirstColumn="0" w:lastRowLastColumn="0"/>
            <w:tcW w:w="1809" w:type="dxa"/>
            <w:tcPrChange w:id="684" w:author="Claus" w:date="2018-12-15T13:55:00Z">
              <w:tcPr>
                <w:tcW w:w="4943" w:type="dxa"/>
                <w:gridSpan w:val="2"/>
              </w:tcPr>
            </w:tcPrChange>
          </w:tcPr>
          <w:p w14:paraId="00645F06" w14:textId="77777777" w:rsidR="00AE588F" w:rsidRDefault="00AE588F" w:rsidP="00AE588F">
            <w:pPr>
              <w:cnfStyle w:val="101000000000" w:firstRow="1" w:lastRow="0" w:firstColumn="1" w:lastColumn="0" w:oddVBand="0" w:evenVBand="0" w:oddHBand="0" w:evenHBand="0" w:firstRowFirstColumn="0" w:firstRowLastColumn="0" w:lastRowFirstColumn="0" w:lastRowLastColumn="0"/>
              <w:rPr>
                <w:ins w:id="685" w:author="Claus" w:date="2018-12-15T13:53:00Z"/>
              </w:rPr>
            </w:pPr>
            <w:ins w:id="686" w:author="Claus" w:date="2018-12-15T13:53:00Z">
              <w:r>
                <w:t>Navn</w:t>
              </w:r>
            </w:ins>
          </w:p>
        </w:tc>
        <w:tc>
          <w:tcPr>
            <w:tcW w:w="8077" w:type="dxa"/>
            <w:tcPrChange w:id="687" w:author="Claus" w:date="2018-12-15T13:55:00Z">
              <w:tcPr>
                <w:tcW w:w="4943" w:type="dxa"/>
              </w:tcPr>
            </w:tcPrChange>
          </w:tcPr>
          <w:p w14:paraId="259E13F7" w14:textId="77777777" w:rsidR="00AE588F" w:rsidRDefault="00AE588F" w:rsidP="00AE588F">
            <w:pPr>
              <w:cnfStyle w:val="100000000000" w:firstRow="1" w:lastRow="0" w:firstColumn="0" w:lastColumn="0" w:oddVBand="0" w:evenVBand="0" w:oddHBand="0" w:evenHBand="0" w:firstRowFirstColumn="0" w:firstRowLastColumn="0" w:lastRowFirstColumn="0" w:lastRowLastColumn="0"/>
              <w:rPr>
                <w:ins w:id="688" w:author="Claus" w:date="2018-12-15T13:53:00Z"/>
              </w:rPr>
            </w:pPr>
            <w:ins w:id="689" w:author="Claus" w:date="2018-12-15T13:53:00Z">
              <w:r>
                <w:t xml:space="preserve">Beskrivelse </w:t>
              </w:r>
            </w:ins>
          </w:p>
        </w:tc>
      </w:tr>
      <w:tr w:rsidR="00AE588F" w14:paraId="460EC995" w14:textId="77777777" w:rsidTr="00AE588F">
        <w:tblPrEx>
          <w:tblPrExChange w:id="690" w:author="Claus" w:date="2018-12-15T13:55:00Z">
            <w:tblPrEx>
              <w:tblBorders>
                <w:top w:val="single" w:sz="8" w:space="0" w:color="4F81BD" w:themeColor="accent1"/>
                <w:left w:val="single" w:sz="8" w:space="0" w:color="4F81BD" w:themeColor="accent1"/>
                <w:bottom w:val="single" w:sz="8" w:space="0" w:color="4F81BD" w:themeColor="accent1"/>
                <w:right w:val="single" w:sz="8" w:space="0" w:color="4F81BD" w:themeColor="accent1"/>
                <w:insideH w:val="none" w:sz="0" w:space="0" w:color="auto"/>
                <w:insideV w:val="none" w:sz="0" w:space="0" w:color="auto"/>
              </w:tblBorders>
            </w:tblPrEx>
          </w:tblPrExChange>
        </w:tblPrEx>
        <w:trPr>
          <w:cnfStyle w:val="000000100000" w:firstRow="0" w:lastRow="0" w:firstColumn="0" w:lastColumn="0" w:oddVBand="0" w:evenVBand="0" w:oddHBand="1" w:evenHBand="0" w:firstRowFirstColumn="0" w:firstRowLastColumn="0" w:lastRowFirstColumn="0" w:lastRowLastColumn="0"/>
          <w:ins w:id="691" w:author="Claus" w:date="2018-12-15T13:53:00Z"/>
          <w:trPrChange w:id="692" w:author="Claus" w:date="2018-12-15T13:55:00Z">
            <w:trPr>
              <w:gridAfter w:val="0"/>
            </w:trPr>
          </w:trPrChange>
        </w:trPr>
        <w:tc>
          <w:tcPr>
            <w:cnfStyle w:val="001000000000" w:firstRow="0" w:lastRow="0" w:firstColumn="1" w:lastColumn="0" w:oddVBand="0" w:evenVBand="0" w:oddHBand="0" w:evenHBand="0" w:firstRowFirstColumn="0" w:firstRowLastColumn="0" w:lastRowFirstColumn="0" w:lastRowLastColumn="0"/>
            <w:tcW w:w="1809" w:type="dxa"/>
            <w:tcPrChange w:id="693" w:author="Claus" w:date="2018-12-15T13:55:00Z">
              <w:tcPr>
                <w:tcW w:w="4943" w:type="dxa"/>
                <w:gridSpan w:val="2"/>
              </w:tcPr>
            </w:tcPrChange>
          </w:tcPr>
          <w:p w14:paraId="4B9127D9" w14:textId="77777777" w:rsidR="00AE588F" w:rsidRDefault="00AE588F" w:rsidP="00AE588F">
            <w:pPr>
              <w:cnfStyle w:val="001000100000" w:firstRow="0" w:lastRow="0" w:firstColumn="1" w:lastColumn="0" w:oddVBand="0" w:evenVBand="0" w:oddHBand="1" w:evenHBand="0" w:firstRowFirstColumn="0" w:firstRowLastColumn="0" w:lastRowFirstColumn="0" w:lastRowLastColumn="0"/>
              <w:rPr>
                <w:ins w:id="694" w:author="Claus" w:date="2018-12-15T13:53:00Z"/>
              </w:rPr>
            </w:pPr>
            <w:ins w:id="695" w:author="Claus" w:date="2018-12-15T13:54:00Z">
              <w:r>
                <w:t>Users</w:t>
              </w:r>
            </w:ins>
          </w:p>
        </w:tc>
        <w:tc>
          <w:tcPr>
            <w:tcW w:w="8077" w:type="dxa"/>
            <w:tcPrChange w:id="696" w:author="Claus" w:date="2018-12-15T13:55:00Z">
              <w:tcPr>
                <w:tcW w:w="4943" w:type="dxa"/>
              </w:tcPr>
            </w:tcPrChange>
          </w:tcPr>
          <w:p w14:paraId="1AB29A88" w14:textId="77777777" w:rsidR="00AE588F" w:rsidRDefault="00AE588F" w:rsidP="00AE588F">
            <w:pPr>
              <w:cnfStyle w:val="000000100000" w:firstRow="0" w:lastRow="0" w:firstColumn="0" w:lastColumn="0" w:oddVBand="0" w:evenVBand="0" w:oddHBand="1" w:evenHBand="0" w:firstRowFirstColumn="0" w:firstRowLastColumn="0" w:lastRowFirstColumn="0" w:lastRowLastColumn="0"/>
              <w:rPr>
                <w:ins w:id="697" w:author="Claus" w:date="2018-12-15T14:19:00Z"/>
              </w:rPr>
            </w:pPr>
            <w:ins w:id="698" w:author="Claus" w:date="2018-12-15T13:54:00Z">
              <w:r>
                <w:t xml:space="preserve">Lagrer information om brugerne. </w:t>
              </w:r>
            </w:ins>
            <w:ins w:id="699" w:author="Claus" w:date="2018-12-15T13:56:00Z">
              <w:r>
                <w:t>V</w:t>
              </w:r>
            </w:ins>
            <w:ins w:id="700" w:author="Claus" w:date="2018-12-15T13:54:00Z">
              <w:r>
                <w:t xml:space="preserve">i har </w:t>
              </w:r>
            </w:ins>
            <w:ins w:id="701" w:author="Claus" w:date="2018-12-15T13:56:00Z">
              <w:r>
                <w:t xml:space="preserve">her </w:t>
              </w:r>
            </w:ins>
            <w:ins w:id="702" w:author="Claus" w:date="2018-12-15T13:54:00Z">
              <w:r>
                <w:t xml:space="preserve">overvejet datatypen for </w:t>
              </w:r>
            </w:ins>
            <w:ins w:id="703" w:author="Claus" w:date="2018-12-15T14:19:00Z">
              <w:r w:rsidR="00B94349">
                <w:t>zip (</w:t>
              </w:r>
            </w:ins>
            <w:ins w:id="704" w:author="Claus" w:date="2018-12-15T13:54:00Z">
              <w:r>
                <w:t>postnumre</w:t>
              </w:r>
            </w:ins>
            <w:ins w:id="705" w:author="Claus" w:date="2018-12-15T14:19:00Z">
              <w:r w:rsidR="00B94349">
                <w:t>)</w:t>
              </w:r>
            </w:ins>
            <w:ins w:id="706" w:author="Claus" w:date="2018-12-15T13:54:00Z">
              <w:r>
                <w:t>, idet der b</w:t>
              </w:r>
            </w:ins>
            <w:ins w:id="707" w:author="Claus" w:date="2018-12-15T13:55:00Z">
              <w:r>
                <w:t>lot er behov for a</w:t>
              </w:r>
              <w:r w:rsidR="00DF2682">
                <w:t xml:space="preserve">t kunne lagre værdier </w:t>
              </w:r>
            </w:ins>
            <w:ins w:id="708" w:author="Claus" w:date="2018-12-15T14:07:00Z">
              <w:r w:rsidR="00DF2682">
                <w:t xml:space="preserve">&lt; 10000. For at lagre 9999 kræves 14 bits. Oprundet til 2 bytes kan MySql lagre dette som </w:t>
              </w:r>
            </w:ins>
            <w:ins w:id="709" w:author="Claus" w:date="2018-12-15T14:08:00Z">
              <w:r w:rsidR="00DF2682">
                <w:t>en smallint.</w:t>
              </w:r>
            </w:ins>
          </w:p>
          <w:p w14:paraId="50DF200F" w14:textId="77777777" w:rsidR="00AE588F" w:rsidRDefault="00B94349" w:rsidP="00B94349">
            <w:pPr>
              <w:cnfStyle w:val="000000100000" w:firstRow="0" w:lastRow="0" w:firstColumn="0" w:lastColumn="0" w:oddVBand="0" w:evenVBand="0" w:oddHBand="1" w:evenHBand="0" w:firstRowFirstColumn="0" w:firstRowLastColumn="0" w:lastRowFirstColumn="0" w:lastRowLastColumn="0"/>
              <w:rPr>
                <w:ins w:id="710" w:author="Claus" w:date="2018-12-16T11:29:00Z"/>
              </w:rPr>
            </w:pPr>
            <w:ins w:id="711" w:author="Claus" w:date="2018-12-15T14:19:00Z">
              <w:r>
                <w:t>Zip er fremmednøgle og refererer til primærnøglen i tabellen Zipcodes.</w:t>
              </w:r>
            </w:ins>
          </w:p>
          <w:p w14:paraId="1ADDB253" w14:textId="77777777" w:rsidR="0009330D" w:rsidRDefault="003961D3">
            <w:pPr>
              <w:cnfStyle w:val="000000100000" w:firstRow="0" w:lastRow="0" w:firstColumn="0" w:lastColumn="0" w:oddVBand="0" w:evenVBand="0" w:oddHBand="1" w:evenHBand="0" w:firstRowFirstColumn="0" w:firstRowLastColumn="0" w:lastRowFirstColumn="0" w:lastRowLastColumn="0"/>
              <w:rPr>
                <w:ins w:id="712" w:author="Claus" w:date="2018-12-15T13:53:00Z"/>
              </w:rPr>
              <w:pPrChange w:id="713" w:author="Claus" w:date="2018-12-16T12:16: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714" w:author="Claus" w:date="2018-12-16T11:29:00Z">
              <w:r>
                <w:t>Email er unik</w:t>
              </w:r>
            </w:ins>
            <w:ins w:id="715" w:author="Claus" w:date="2018-12-16T12:13:00Z">
              <w:r w:rsidR="00203507">
                <w:t xml:space="preserve"> og kunne som sådan have været en primær nøgle. Vi har dog valgt en surrogat nøgle fordi </w:t>
              </w:r>
            </w:ins>
            <w:ins w:id="716" w:author="Claus" w:date="2018-12-16T12:14:00Z">
              <w:r w:rsidR="00203507">
                <w:t>en nøgle</w:t>
              </w:r>
            </w:ins>
            <w:ins w:id="717" w:author="Claus" w:date="2018-12-16T12:16:00Z">
              <w:r w:rsidR="00203507">
                <w:t xml:space="preserve"> skal</w:t>
              </w:r>
            </w:ins>
            <w:ins w:id="718" w:author="Claus" w:date="2018-12-16T12:14:00Z">
              <w:r w:rsidR="00203507">
                <w:t xml:space="preserve"> identificere rækken og ikke ændres med tiden. E</w:t>
              </w:r>
            </w:ins>
            <w:ins w:id="719" w:author="Claus" w:date="2018-12-16T12:15:00Z">
              <w:r w:rsidR="00203507">
                <w:t>n ændring af email adressen</w:t>
              </w:r>
            </w:ins>
            <w:ins w:id="720" w:author="Claus" w:date="2018-12-16T12:16:00Z">
              <w:r w:rsidR="00203507">
                <w:t xml:space="preserve"> ville være et almindeligt </w:t>
              </w:r>
            </w:ins>
            <w:ins w:id="721" w:author="Claus" w:date="2018-12-16T12:17:00Z">
              <w:r w:rsidR="00203507">
                <w:t xml:space="preserve">forekommende </w:t>
              </w:r>
            </w:ins>
            <w:ins w:id="722" w:author="Claus" w:date="2018-12-16T12:16:00Z">
              <w:r w:rsidR="00203507">
                <w:t>brugsmønster.</w:t>
              </w:r>
            </w:ins>
          </w:p>
        </w:tc>
      </w:tr>
      <w:tr w:rsidR="00B94349" w14:paraId="1AB71CCC" w14:textId="77777777" w:rsidTr="00AE588F">
        <w:trPr>
          <w:ins w:id="723" w:author="Claus" w:date="2018-12-15T14:20:00Z"/>
        </w:trPr>
        <w:tc>
          <w:tcPr>
            <w:cnfStyle w:val="001000000000" w:firstRow="0" w:lastRow="0" w:firstColumn="1" w:lastColumn="0" w:oddVBand="0" w:evenVBand="0" w:oddHBand="0" w:evenHBand="0" w:firstRowFirstColumn="0" w:firstRowLastColumn="0" w:lastRowFirstColumn="0" w:lastRowLastColumn="0"/>
            <w:tcW w:w="1809" w:type="dxa"/>
          </w:tcPr>
          <w:p w14:paraId="40583225" w14:textId="77777777" w:rsidR="00B94349" w:rsidRDefault="00B94349" w:rsidP="00AE588F">
            <w:pPr>
              <w:rPr>
                <w:ins w:id="724" w:author="Claus" w:date="2018-12-15T14:20:00Z"/>
              </w:rPr>
            </w:pPr>
            <w:ins w:id="725" w:author="Claus" w:date="2018-12-15T14:20:00Z">
              <w:r>
                <w:t>Zipcodes</w:t>
              </w:r>
            </w:ins>
          </w:p>
        </w:tc>
        <w:tc>
          <w:tcPr>
            <w:tcW w:w="8077" w:type="dxa"/>
          </w:tcPr>
          <w:p w14:paraId="12888731" w14:textId="77777777" w:rsidR="00B94349" w:rsidRDefault="00B94349" w:rsidP="00AE588F">
            <w:pPr>
              <w:cnfStyle w:val="000000000000" w:firstRow="0" w:lastRow="0" w:firstColumn="0" w:lastColumn="0" w:oddVBand="0" w:evenVBand="0" w:oddHBand="0" w:evenHBand="0" w:firstRowFirstColumn="0" w:firstRowLastColumn="0" w:lastRowFirstColumn="0" w:lastRowLastColumn="0"/>
              <w:rPr>
                <w:ins w:id="726" w:author="Claus" w:date="2018-12-15T14:20:00Z"/>
              </w:rPr>
            </w:pPr>
            <w:ins w:id="727" w:author="Claus" w:date="2018-12-15T14:20:00Z">
              <w:r>
                <w:t>Lagrer danske postnumre. Da der ik</w:t>
              </w:r>
            </w:ins>
            <w:ins w:id="728" w:author="Claus" w:date="2018-12-15T14:21:00Z">
              <w:r>
                <w:t>ke må være 2 ens, har vi ladet zip være fremmednøglen i stedet for et autogenereret id.</w:t>
              </w:r>
            </w:ins>
          </w:p>
        </w:tc>
      </w:tr>
      <w:tr w:rsidR="00B94349" w14:paraId="6ECD40D6" w14:textId="77777777" w:rsidTr="00AE588F">
        <w:trPr>
          <w:cnfStyle w:val="000000100000" w:firstRow="0" w:lastRow="0" w:firstColumn="0" w:lastColumn="0" w:oddVBand="0" w:evenVBand="0" w:oddHBand="1" w:evenHBand="0" w:firstRowFirstColumn="0" w:firstRowLastColumn="0" w:lastRowFirstColumn="0" w:lastRowLastColumn="0"/>
          <w:ins w:id="729" w:author="Claus" w:date="2018-12-15T14:21:00Z"/>
        </w:trPr>
        <w:tc>
          <w:tcPr>
            <w:cnfStyle w:val="001000000000" w:firstRow="0" w:lastRow="0" w:firstColumn="1" w:lastColumn="0" w:oddVBand="0" w:evenVBand="0" w:oddHBand="0" w:evenHBand="0" w:firstRowFirstColumn="0" w:firstRowLastColumn="0" w:lastRowFirstColumn="0" w:lastRowLastColumn="0"/>
            <w:tcW w:w="1809" w:type="dxa"/>
          </w:tcPr>
          <w:p w14:paraId="7DD88836" w14:textId="77777777" w:rsidR="00B94349" w:rsidRDefault="00B94349" w:rsidP="00AE588F">
            <w:pPr>
              <w:rPr>
                <w:ins w:id="730" w:author="Claus" w:date="2018-12-15T14:21:00Z"/>
              </w:rPr>
            </w:pPr>
            <w:ins w:id="731" w:author="Claus" w:date="2018-12-15T14:22:00Z">
              <w:r>
                <w:t>Materials</w:t>
              </w:r>
            </w:ins>
          </w:p>
        </w:tc>
        <w:tc>
          <w:tcPr>
            <w:tcW w:w="8077" w:type="dxa"/>
          </w:tcPr>
          <w:p w14:paraId="76EE721B" w14:textId="77777777" w:rsidR="00B94349" w:rsidRDefault="00B94349" w:rsidP="00D77EED">
            <w:pPr>
              <w:cnfStyle w:val="000000100000" w:firstRow="0" w:lastRow="0" w:firstColumn="0" w:lastColumn="0" w:oddVBand="0" w:evenVBand="0" w:oddHBand="1" w:evenHBand="0" w:firstRowFirstColumn="0" w:firstRowLastColumn="0" w:lastRowFirstColumn="0" w:lastRowLastColumn="0"/>
              <w:rPr>
                <w:ins w:id="732" w:author="Claus" w:date="2018-12-15T14:30:00Z"/>
              </w:rPr>
            </w:pPr>
            <w:ins w:id="733" w:author="Claus" w:date="2018-12-15T14:22:00Z">
              <w:r>
                <w:t>Lagrer varer. Fremmednøgle</w:t>
              </w:r>
            </w:ins>
            <w:ins w:id="734" w:author="Claus" w:date="2018-12-15T14:23:00Z">
              <w:r>
                <w:t>n materialtypeId indikerer hvilken materialetype, materialet har, f.eks. rem, spær, tagrygbelægning, tagfladebelægning.</w:t>
              </w:r>
            </w:ins>
          </w:p>
          <w:p w14:paraId="349C64A1" w14:textId="77777777" w:rsidR="00D77EED" w:rsidRDefault="00D77EED" w:rsidP="00D77EED">
            <w:pPr>
              <w:cnfStyle w:val="000000100000" w:firstRow="0" w:lastRow="0" w:firstColumn="0" w:lastColumn="0" w:oddVBand="0" w:evenVBand="0" w:oddHBand="1" w:evenHBand="0" w:firstRowFirstColumn="0" w:firstRowLastColumn="0" w:lastRowFirstColumn="0" w:lastRowLastColumn="0"/>
              <w:rPr>
                <w:ins w:id="735" w:author="Claus" w:date="2018-12-15T14:21:00Z"/>
              </w:rPr>
            </w:pPr>
            <w:ins w:id="736" w:author="Claus" w:date="2018-12-15T14:31:00Z">
              <w:r>
                <w:t xml:space="preserve">Attributten price har datatypen DECIMAL(6,2), hvilket betyder, at prisen kan gå til </w:t>
              </w:r>
              <w:r>
                <w:lastRenderedPageBreak/>
                <w:t>9999</w:t>
              </w:r>
            </w:ins>
            <w:ins w:id="737" w:author="Claus" w:date="2018-12-15T14:32:00Z">
              <w:r>
                <w:t>,99 – 6 betydende cifre, 2 efter kommaet.</w:t>
              </w:r>
            </w:ins>
          </w:p>
        </w:tc>
      </w:tr>
      <w:tr w:rsidR="00D77EED" w14:paraId="386A72CA" w14:textId="77777777" w:rsidTr="00AE588F">
        <w:trPr>
          <w:ins w:id="738" w:author="Claus" w:date="2018-12-15T14:32:00Z"/>
        </w:trPr>
        <w:tc>
          <w:tcPr>
            <w:cnfStyle w:val="001000000000" w:firstRow="0" w:lastRow="0" w:firstColumn="1" w:lastColumn="0" w:oddVBand="0" w:evenVBand="0" w:oddHBand="0" w:evenHBand="0" w:firstRowFirstColumn="0" w:firstRowLastColumn="0" w:lastRowFirstColumn="0" w:lastRowLastColumn="0"/>
            <w:tcW w:w="1809" w:type="dxa"/>
          </w:tcPr>
          <w:p w14:paraId="533D5577" w14:textId="77777777" w:rsidR="00D77EED" w:rsidRDefault="00D77EED" w:rsidP="00AE588F">
            <w:pPr>
              <w:rPr>
                <w:ins w:id="739" w:author="Claus" w:date="2018-12-15T14:32:00Z"/>
              </w:rPr>
            </w:pPr>
            <w:ins w:id="740" w:author="Claus" w:date="2018-12-15T14:32:00Z">
              <w:r>
                <w:lastRenderedPageBreak/>
                <w:t>Materialtypes</w:t>
              </w:r>
            </w:ins>
          </w:p>
        </w:tc>
        <w:tc>
          <w:tcPr>
            <w:tcW w:w="8077" w:type="dxa"/>
          </w:tcPr>
          <w:p w14:paraId="73049CA8" w14:textId="77777777" w:rsidR="00D77EED" w:rsidRDefault="00D77EED" w:rsidP="00D77EED">
            <w:pPr>
              <w:cnfStyle w:val="000000000000" w:firstRow="0" w:lastRow="0" w:firstColumn="0" w:lastColumn="0" w:oddVBand="0" w:evenVBand="0" w:oddHBand="0" w:evenHBand="0" w:firstRowFirstColumn="0" w:firstRowLastColumn="0" w:lastRowFirstColumn="0" w:lastRowLastColumn="0"/>
              <w:rPr>
                <w:ins w:id="741" w:author="Claus" w:date="2018-12-16T11:33:00Z"/>
              </w:rPr>
            </w:pPr>
            <w:ins w:id="742" w:author="Claus" w:date="2018-12-15T14:33:00Z">
              <w:r>
                <w:t>Bruges til at inddele materialerne i forskellige typer.</w:t>
              </w:r>
            </w:ins>
          </w:p>
          <w:p w14:paraId="12FABE7D" w14:textId="77777777" w:rsidR="0009330D" w:rsidRDefault="003961D3">
            <w:pPr>
              <w:cnfStyle w:val="000000000000" w:firstRow="0" w:lastRow="0" w:firstColumn="0" w:lastColumn="0" w:oddVBand="0" w:evenVBand="0" w:oddHBand="0" w:evenHBand="0" w:firstRowFirstColumn="0" w:firstRowLastColumn="0" w:lastRowFirstColumn="0" w:lastRowLastColumn="0"/>
              <w:rPr>
                <w:ins w:id="743" w:author="Claus" w:date="2018-12-15T14:32:00Z"/>
              </w:rPr>
              <w:pPrChange w:id="744" w:author="Claus" w:date="2018-12-16T11:33:00Z">
                <w:pPr>
                  <w:spacing w:after="200" w:line="276" w:lineRule="auto"/>
                  <w:cnfStyle w:val="000000000000" w:firstRow="0" w:lastRow="0" w:firstColumn="0" w:lastColumn="0" w:oddVBand="0" w:evenVBand="0" w:oddHBand="0" w:evenHBand="0" w:firstRowFirstColumn="0" w:firstRowLastColumn="0" w:lastRowFirstColumn="0" w:lastRowLastColumn="0"/>
                </w:pPr>
              </w:pPrChange>
            </w:pPr>
            <w:ins w:id="745" w:author="Claus" w:date="2018-12-16T11:33:00Z">
              <w:r>
                <w:t>Tabellen MaterialTypes er nødvendig for at softwaren eksempelvis ved beregning af materialer til tegltag, kan sondre mellem at beregne materialer til tagfladen hhv. tagryggen.</w:t>
              </w:r>
            </w:ins>
          </w:p>
        </w:tc>
      </w:tr>
      <w:tr w:rsidR="00D77EED" w14:paraId="6FDB8DC6" w14:textId="77777777" w:rsidTr="00AE588F">
        <w:trPr>
          <w:cnfStyle w:val="000000100000" w:firstRow="0" w:lastRow="0" w:firstColumn="0" w:lastColumn="0" w:oddVBand="0" w:evenVBand="0" w:oddHBand="1" w:evenHBand="0" w:firstRowFirstColumn="0" w:firstRowLastColumn="0" w:lastRowFirstColumn="0" w:lastRowLastColumn="0"/>
          <w:ins w:id="746" w:author="Claus" w:date="2018-12-15T14:33:00Z"/>
        </w:trPr>
        <w:tc>
          <w:tcPr>
            <w:cnfStyle w:val="001000000000" w:firstRow="0" w:lastRow="0" w:firstColumn="1" w:lastColumn="0" w:oddVBand="0" w:evenVBand="0" w:oddHBand="0" w:evenHBand="0" w:firstRowFirstColumn="0" w:firstRowLastColumn="0" w:lastRowFirstColumn="0" w:lastRowLastColumn="0"/>
            <w:tcW w:w="1809" w:type="dxa"/>
          </w:tcPr>
          <w:p w14:paraId="66C27DC1" w14:textId="77777777" w:rsidR="00D77EED" w:rsidRDefault="00D77EED" w:rsidP="00AE588F">
            <w:pPr>
              <w:rPr>
                <w:ins w:id="747" w:author="Claus" w:date="2018-12-15T14:33:00Z"/>
              </w:rPr>
            </w:pPr>
            <w:ins w:id="748" w:author="Claus" w:date="2018-12-15T14:33:00Z">
              <w:r>
                <w:t>RooftypeMaterials</w:t>
              </w:r>
            </w:ins>
          </w:p>
        </w:tc>
        <w:tc>
          <w:tcPr>
            <w:tcW w:w="8077" w:type="dxa"/>
          </w:tcPr>
          <w:p w14:paraId="4E5F552A" w14:textId="77777777" w:rsidR="00C17CB4" w:rsidRDefault="00D77EED" w:rsidP="00D77EED">
            <w:pPr>
              <w:cnfStyle w:val="000000100000" w:firstRow="0" w:lastRow="0" w:firstColumn="0" w:lastColumn="0" w:oddVBand="0" w:evenVBand="0" w:oddHBand="1" w:evenHBand="0" w:firstRowFirstColumn="0" w:firstRowLastColumn="0" w:lastRowFirstColumn="0" w:lastRowLastColumn="0"/>
              <w:rPr>
                <w:ins w:id="749" w:author="Claus" w:date="2018-12-15T17:36:00Z"/>
              </w:rPr>
            </w:pPr>
            <w:ins w:id="750" w:author="Claus" w:date="2018-12-15T14:33:00Z">
              <w:r>
                <w:t xml:space="preserve">Lagrer hvilke materialer </w:t>
              </w:r>
            </w:ins>
            <w:ins w:id="751" w:author="Claus" w:date="2018-12-15T14:34:00Z">
              <w:r>
                <w:t>der indgår i forskellige tagtyper.</w:t>
              </w:r>
            </w:ins>
            <w:ins w:id="752" w:author="Claus" w:date="2018-12-15T14:35:00Z">
              <w:r>
                <w:t xml:space="preserve"> </w:t>
              </w:r>
            </w:ins>
            <w:ins w:id="753" w:author="Claus" w:date="2018-12-15T17:35:00Z">
              <w:r w:rsidR="00C17CB4">
                <w:t xml:space="preserve">Denne tabel løser </w:t>
              </w:r>
              <w:commentRangeStart w:id="754"/>
              <w:r w:rsidR="00C17CB4">
                <w:t xml:space="preserve">n-m </w:t>
              </w:r>
            </w:ins>
            <w:commentRangeEnd w:id="754"/>
            <w:r w:rsidR="00185B9E">
              <w:rPr>
                <w:rStyle w:val="Kommentarhenvisning"/>
              </w:rPr>
              <w:commentReference w:id="754"/>
            </w:r>
            <w:ins w:id="755" w:author="Claus" w:date="2018-12-15T17:35:00Z">
              <w:r w:rsidR="00C17CB4">
                <w:t>relationen mellem Rooftypes og M</w:t>
              </w:r>
            </w:ins>
            <w:ins w:id="756" w:author="Claus" w:date="2018-12-15T17:36:00Z">
              <w:r w:rsidR="00C17CB4">
                <w:t>a</w:t>
              </w:r>
            </w:ins>
            <w:ins w:id="757" w:author="Claus" w:date="2018-12-15T17:35:00Z">
              <w:r w:rsidR="00C17CB4">
                <w:t>terials.</w:t>
              </w:r>
            </w:ins>
            <w:ins w:id="758" w:author="Claus" w:date="2018-12-15T17:36:00Z">
              <w:r w:rsidR="00C17CB4">
                <w:t xml:space="preserve"> </w:t>
              </w:r>
            </w:ins>
          </w:p>
          <w:p w14:paraId="3A53165B" w14:textId="77777777" w:rsidR="00D77EED" w:rsidRDefault="00D77EED" w:rsidP="00D77EED">
            <w:pPr>
              <w:cnfStyle w:val="000000100000" w:firstRow="0" w:lastRow="0" w:firstColumn="0" w:lastColumn="0" w:oddVBand="0" w:evenVBand="0" w:oddHBand="1" w:evenHBand="0" w:firstRowFirstColumn="0" w:firstRowLastColumn="0" w:lastRowFirstColumn="0" w:lastRowLastColumn="0"/>
              <w:rPr>
                <w:ins w:id="759" w:author="Claus" w:date="2018-12-16T11:32:00Z"/>
              </w:rPr>
            </w:pPr>
            <w:ins w:id="760" w:author="Claus" w:date="2018-12-15T14:35:00Z">
              <w:r>
                <w:t>Primærnøglen udgøres af de 2 fremmednøgler; r</w:t>
              </w:r>
            </w:ins>
            <w:ins w:id="761" w:author="Claus" w:date="2018-12-15T14:36:00Z">
              <w:r>
                <w:t>ooftypeId og materialId. Således kan et materiale kun indgå i en tagtype 1 gang</w:t>
              </w:r>
            </w:ins>
            <w:ins w:id="762" w:author="Claus" w:date="2018-12-15T14:37:00Z">
              <w:r w:rsidR="009968D2">
                <w:t xml:space="preserve">. De 2 fremmednøgler </w:t>
              </w:r>
            </w:ins>
            <w:ins w:id="763" w:author="Claus" w:date="2018-12-15T14:39:00Z">
              <w:r w:rsidR="009968D2">
                <w:t>er identificerende relationer.</w:t>
              </w:r>
            </w:ins>
            <w:ins w:id="764" w:author="Claus" w:date="2018-12-15T15:28:00Z">
              <w:r w:rsidR="00C85FAA">
                <w:t xml:space="preserve"> Tabellen har også reference til MaterialType, se mere om denne relation i afsnittet ’begrænsninger</w:t>
              </w:r>
            </w:ins>
            <w:ins w:id="765" w:author="Claus" w:date="2018-12-15T15:30:00Z">
              <w:r w:rsidR="00C85FAA">
                <w:t xml:space="preserve"> – tabellen RooftypeMaterials</w:t>
              </w:r>
            </w:ins>
            <w:ins w:id="766" w:author="Claus" w:date="2018-12-15T15:28:00Z">
              <w:r w:rsidR="00C85FAA">
                <w:t>’.</w:t>
              </w:r>
            </w:ins>
          </w:p>
          <w:p w14:paraId="208D82B1" w14:textId="77777777" w:rsidR="003961D3" w:rsidRDefault="003961D3" w:rsidP="00D77EED">
            <w:pPr>
              <w:cnfStyle w:val="000000100000" w:firstRow="0" w:lastRow="0" w:firstColumn="0" w:lastColumn="0" w:oddVBand="0" w:evenVBand="0" w:oddHBand="1" w:evenHBand="0" w:firstRowFirstColumn="0" w:firstRowLastColumn="0" w:lastRowFirstColumn="0" w:lastRowLastColumn="0"/>
              <w:rPr>
                <w:ins w:id="767" w:author="Claus" w:date="2018-12-15T14:33:00Z"/>
              </w:rPr>
            </w:pPr>
          </w:p>
        </w:tc>
      </w:tr>
      <w:tr w:rsidR="00B115C9" w14:paraId="31628CB8" w14:textId="77777777" w:rsidTr="00AE588F">
        <w:trPr>
          <w:ins w:id="768" w:author="Claus" w:date="2018-12-15T15:40:00Z"/>
        </w:trPr>
        <w:tc>
          <w:tcPr>
            <w:cnfStyle w:val="001000000000" w:firstRow="0" w:lastRow="0" w:firstColumn="1" w:lastColumn="0" w:oddVBand="0" w:evenVBand="0" w:oddHBand="0" w:evenHBand="0" w:firstRowFirstColumn="0" w:firstRowLastColumn="0" w:lastRowFirstColumn="0" w:lastRowLastColumn="0"/>
            <w:tcW w:w="1809" w:type="dxa"/>
          </w:tcPr>
          <w:p w14:paraId="54DADE16" w14:textId="77777777" w:rsidR="00B115C9" w:rsidRDefault="00B115C9" w:rsidP="00AE588F">
            <w:pPr>
              <w:rPr>
                <w:ins w:id="769" w:author="Claus" w:date="2018-12-15T15:40:00Z"/>
              </w:rPr>
            </w:pPr>
            <w:ins w:id="770" w:author="Claus" w:date="2018-12-15T15:40:00Z">
              <w:r>
                <w:t>Rooftypes</w:t>
              </w:r>
            </w:ins>
          </w:p>
        </w:tc>
        <w:tc>
          <w:tcPr>
            <w:tcW w:w="8077" w:type="dxa"/>
          </w:tcPr>
          <w:p w14:paraId="6B86E741" w14:textId="77777777" w:rsidR="00B115C9" w:rsidRDefault="00B115C9" w:rsidP="00D77EED">
            <w:pPr>
              <w:cnfStyle w:val="000000000000" w:firstRow="0" w:lastRow="0" w:firstColumn="0" w:lastColumn="0" w:oddVBand="0" w:evenVBand="0" w:oddHBand="0" w:evenHBand="0" w:firstRowFirstColumn="0" w:firstRowLastColumn="0" w:lastRowFirstColumn="0" w:lastRowLastColumn="0"/>
              <w:rPr>
                <w:ins w:id="771" w:author="Claus" w:date="2018-12-15T15:40:00Z"/>
              </w:rPr>
            </w:pPr>
            <w:ins w:id="772" w:author="Claus" w:date="2018-12-15T15:40:00Z">
              <w:r>
                <w:t>Beskriver de tagtyper,</w:t>
              </w:r>
            </w:ins>
            <w:ins w:id="773" w:author="Claus" w:date="2018-12-15T15:41:00Z">
              <w:r>
                <w:t xml:space="preserve"> der kan vælges, når carport designs.</w:t>
              </w:r>
            </w:ins>
          </w:p>
        </w:tc>
      </w:tr>
      <w:tr w:rsidR="00B115C9" w14:paraId="7C7753A4" w14:textId="77777777" w:rsidTr="00AE588F">
        <w:trPr>
          <w:cnfStyle w:val="000000100000" w:firstRow="0" w:lastRow="0" w:firstColumn="0" w:lastColumn="0" w:oddVBand="0" w:evenVBand="0" w:oddHBand="1" w:evenHBand="0" w:firstRowFirstColumn="0" w:firstRowLastColumn="0" w:lastRowFirstColumn="0" w:lastRowLastColumn="0"/>
          <w:ins w:id="774" w:author="Claus" w:date="2018-12-15T15:41:00Z"/>
        </w:trPr>
        <w:tc>
          <w:tcPr>
            <w:cnfStyle w:val="001000000000" w:firstRow="0" w:lastRow="0" w:firstColumn="1" w:lastColumn="0" w:oddVBand="0" w:evenVBand="0" w:oddHBand="0" w:evenHBand="0" w:firstRowFirstColumn="0" w:firstRowLastColumn="0" w:lastRowFirstColumn="0" w:lastRowLastColumn="0"/>
            <w:tcW w:w="1809" w:type="dxa"/>
          </w:tcPr>
          <w:p w14:paraId="2CBD3C19" w14:textId="77777777" w:rsidR="00B115C9" w:rsidRDefault="00B115C9" w:rsidP="00AE588F">
            <w:pPr>
              <w:rPr>
                <w:ins w:id="775" w:author="Claus" w:date="2018-12-15T15:41:00Z"/>
              </w:rPr>
            </w:pPr>
            <w:ins w:id="776" w:author="Claus" w:date="2018-12-15T15:41:00Z">
              <w:r>
                <w:t>Carportrequests</w:t>
              </w:r>
            </w:ins>
          </w:p>
        </w:tc>
        <w:tc>
          <w:tcPr>
            <w:tcW w:w="8077" w:type="dxa"/>
          </w:tcPr>
          <w:p w14:paraId="72B748F8" w14:textId="77777777" w:rsidR="00B115C9" w:rsidRDefault="00297FE3" w:rsidP="00D77EED">
            <w:pPr>
              <w:cnfStyle w:val="000000100000" w:firstRow="0" w:lastRow="0" w:firstColumn="0" w:lastColumn="0" w:oddVBand="0" w:evenVBand="0" w:oddHBand="1" w:evenHBand="0" w:firstRowFirstColumn="0" w:firstRowLastColumn="0" w:lastRowFirstColumn="0" w:lastRowLastColumn="0"/>
              <w:rPr>
                <w:ins w:id="777" w:author="Claus" w:date="2018-12-15T15:41:00Z"/>
              </w:rPr>
            </w:pPr>
            <w:ins w:id="778" w:author="Claus" w:date="2018-12-15T15:41:00Z">
              <w:r>
                <w:t>Lagrer de data der omhandler en forespørgsel på en carport.</w:t>
              </w:r>
            </w:ins>
            <w:ins w:id="779" w:author="Claus" w:date="2018-12-15T15:43:00Z">
              <w:r>
                <w:t xml:space="preserve"> Valget af tagtype og </w:t>
              </w:r>
            </w:ins>
            <w:ins w:id="780" w:author="Claus" w:date="2018-12-15T15:44:00Z">
              <w:r>
                <w:t>skur resulterer i referencer til de 2 tabeller; Rooftypes og Sheds.</w:t>
              </w:r>
            </w:ins>
          </w:p>
        </w:tc>
      </w:tr>
      <w:tr w:rsidR="00C17CB4" w14:paraId="0B182480" w14:textId="77777777" w:rsidTr="00AE588F">
        <w:trPr>
          <w:ins w:id="781" w:author="Claus" w:date="2018-12-15T17:30:00Z"/>
        </w:trPr>
        <w:tc>
          <w:tcPr>
            <w:cnfStyle w:val="001000000000" w:firstRow="0" w:lastRow="0" w:firstColumn="1" w:lastColumn="0" w:oddVBand="0" w:evenVBand="0" w:oddHBand="0" w:evenHBand="0" w:firstRowFirstColumn="0" w:firstRowLastColumn="0" w:lastRowFirstColumn="0" w:lastRowLastColumn="0"/>
            <w:tcW w:w="1809" w:type="dxa"/>
          </w:tcPr>
          <w:p w14:paraId="08D0BD08" w14:textId="77777777" w:rsidR="00C17CB4" w:rsidRDefault="00C17CB4" w:rsidP="00AE588F">
            <w:pPr>
              <w:rPr>
                <w:ins w:id="782" w:author="Claus" w:date="2018-12-15T17:30:00Z"/>
              </w:rPr>
            </w:pPr>
            <w:ins w:id="783" w:author="Claus" w:date="2018-12-15T17:30:00Z">
              <w:r>
                <w:t>Sheds</w:t>
              </w:r>
            </w:ins>
          </w:p>
        </w:tc>
        <w:tc>
          <w:tcPr>
            <w:tcW w:w="8077" w:type="dxa"/>
          </w:tcPr>
          <w:p w14:paraId="4AF09886" w14:textId="77777777" w:rsidR="00C17CB4" w:rsidRDefault="00C17CB4" w:rsidP="00D77EED">
            <w:pPr>
              <w:cnfStyle w:val="000000000000" w:firstRow="0" w:lastRow="0" w:firstColumn="0" w:lastColumn="0" w:oddVBand="0" w:evenVBand="0" w:oddHBand="0" w:evenHBand="0" w:firstRowFirstColumn="0" w:firstRowLastColumn="0" w:lastRowFirstColumn="0" w:lastRowLastColumn="0"/>
              <w:rPr>
                <w:ins w:id="784" w:author="Claus" w:date="2018-12-15T17:30:00Z"/>
              </w:rPr>
            </w:pPr>
            <w:ins w:id="785" w:author="Claus" w:date="2018-12-15T17:37:00Z">
              <w:r>
                <w:t>Indtaster kunden dimensioner for et skur, lagres de her. Da et skur er valgfrit, er relationen 0</w:t>
              </w:r>
            </w:ins>
            <w:ins w:id="786" w:author="Claus" w:date="2018-12-15T17:42:00Z">
              <w:r w:rsidR="00180C87">
                <w:t xml:space="preserve">..1 </w:t>
              </w:r>
            </w:ins>
            <w:ins w:id="787" w:author="Claus" w:date="2018-12-15T17:41:00Z">
              <w:r w:rsidR="00180C87">
                <w:t>:</w:t>
              </w:r>
            </w:ins>
            <w:ins w:id="788" w:author="Claus" w:date="2018-12-15T17:42:00Z">
              <w:r w:rsidR="00180C87">
                <w:t xml:space="preserve"> </w:t>
              </w:r>
            </w:ins>
            <w:ins w:id="789" w:author="Claus" w:date="2018-12-15T17:37:00Z">
              <w:r>
                <w:t>1</w:t>
              </w:r>
            </w:ins>
            <w:ins w:id="790" w:author="Claus" w:date="2018-12-15T17:42:00Z">
              <w:r w:rsidR="00180C87">
                <w:t xml:space="preserve"> mellem Sheds og Carportrequests.</w:t>
              </w:r>
            </w:ins>
            <w:ins w:id="791" w:author="Claus" w:date="2018-12-15T17:48:00Z">
              <w:r w:rsidR="0039723C">
                <w:t xml:space="preserve"> Tabellen er oprettet fordi alternativet havde været at lade disse attributter være i Carportrequests, med tomme felter hver gang en forespørgsel oprettes uden skur.</w:t>
              </w:r>
            </w:ins>
          </w:p>
        </w:tc>
      </w:tr>
      <w:tr w:rsidR="00C17CB4" w14:paraId="0E506EBA" w14:textId="77777777" w:rsidTr="00AE588F">
        <w:trPr>
          <w:cnfStyle w:val="000000100000" w:firstRow="0" w:lastRow="0" w:firstColumn="0" w:lastColumn="0" w:oddVBand="0" w:evenVBand="0" w:oddHBand="1" w:evenHBand="0" w:firstRowFirstColumn="0" w:firstRowLastColumn="0" w:lastRowFirstColumn="0" w:lastRowLastColumn="0"/>
          <w:ins w:id="792" w:author="Claus" w:date="2018-12-15T17:30:00Z"/>
        </w:trPr>
        <w:tc>
          <w:tcPr>
            <w:cnfStyle w:val="001000000000" w:firstRow="0" w:lastRow="0" w:firstColumn="1" w:lastColumn="0" w:oddVBand="0" w:evenVBand="0" w:oddHBand="0" w:evenHBand="0" w:firstRowFirstColumn="0" w:firstRowLastColumn="0" w:lastRowFirstColumn="0" w:lastRowLastColumn="0"/>
            <w:tcW w:w="1809" w:type="dxa"/>
          </w:tcPr>
          <w:p w14:paraId="383CF17B" w14:textId="77777777" w:rsidR="00C17CB4" w:rsidRDefault="00C17CB4" w:rsidP="00AE588F">
            <w:pPr>
              <w:rPr>
                <w:ins w:id="793" w:author="Claus" w:date="2018-12-15T17:30:00Z"/>
              </w:rPr>
            </w:pPr>
            <w:ins w:id="794" w:author="Claus" w:date="2018-12-15T17:30:00Z">
              <w:r>
                <w:t>Remarks</w:t>
              </w:r>
            </w:ins>
          </w:p>
        </w:tc>
        <w:tc>
          <w:tcPr>
            <w:tcW w:w="8077" w:type="dxa"/>
          </w:tcPr>
          <w:p w14:paraId="1508D141" w14:textId="77777777" w:rsidR="00C17CB4" w:rsidRDefault="00180C87" w:rsidP="00D77EED">
            <w:pPr>
              <w:cnfStyle w:val="000000100000" w:firstRow="0" w:lastRow="0" w:firstColumn="0" w:lastColumn="0" w:oddVBand="0" w:evenVBand="0" w:oddHBand="1" w:evenHBand="0" w:firstRowFirstColumn="0" w:firstRowLastColumn="0" w:lastRowFirstColumn="0" w:lastRowLastColumn="0"/>
              <w:rPr>
                <w:ins w:id="795" w:author="Claus" w:date="2018-12-15T17:30:00Z"/>
              </w:rPr>
            </w:pPr>
            <w:ins w:id="796" w:author="Claus" w:date="2018-12-15T17:42:00Z">
              <w:r>
                <w:t>Lagrer de bemærkninger der måtte indtastes ved oprettelse af carport forespørgsel.</w:t>
              </w:r>
            </w:ins>
          </w:p>
        </w:tc>
      </w:tr>
    </w:tbl>
    <w:p w14:paraId="3EB48D51" w14:textId="77777777" w:rsidR="0009330D" w:rsidRDefault="0009330D">
      <w:pPr>
        <w:rPr>
          <w:ins w:id="797" w:author="Claus" w:date="2018-12-15T15:28:00Z"/>
        </w:rPr>
        <w:pPrChange w:id="798" w:author="Claus" w:date="2018-12-15T13:52:00Z">
          <w:pPr>
            <w:pStyle w:val="Overskrift1"/>
          </w:pPr>
        </w:pPrChange>
      </w:pPr>
    </w:p>
    <w:p w14:paraId="2F9E3BA9" w14:textId="77777777" w:rsidR="0009330D" w:rsidRDefault="00C85FAA">
      <w:pPr>
        <w:pStyle w:val="Overskrift3"/>
        <w:rPr>
          <w:ins w:id="799" w:author="Claus" w:date="2018-12-14T16:44:00Z"/>
        </w:rPr>
        <w:pPrChange w:id="800" w:author="Claus" w:date="2018-12-15T15:29:00Z">
          <w:pPr>
            <w:pStyle w:val="Overskrift1"/>
          </w:pPr>
        </w:pPrChange>
      </w:pPr>
      <w:ins w:id="801" w:author="Claus" w:date="2018-12-15T15:29:00Z">
        <w:r>
          <w:t>Begrænsninger.</w:t>
        </w:r>
      </w:ins>
    </w:p>
    <w:p w14:paraId="64639710" w14:textId="77777777" w:rsidR="0009330D" w:rsidRDefault="00BF3F20">
      <w:pPr>
        <w:rPr>
          <w:ins w:id="802" w:author="Claus" w:date="2018-12-15T15:29:00Z"/>
        </w:rPr>
        <w:pPrChange w:id="803" w:author="Claus" w:date="2018-12-14T15:43:00Z">
          <w:pPr>
            <w:pStyle w:val="Overskrift1"/>
          </w:pPr>
        </w:pPrChange>
      </w:pPr>
      <w:ins w:id="804" w:author="Claus" w:date="2018-12-14T16:44:00Z">
        <w:r>
          <w:t xml:space="preserve">I databasen er der en række </w:t>
        </w:r>
      </w:ins>
      <w:ins w:id="805" w:author="Claus" w:date="2018-12-14T16:59:00Z">
        <w:r w:rsidR="00582449">
          <w:t>begrænsninger, ’</w:t>
        </w:r>
      </w:ins>
      <w:ins w:id="806" w:author="Claus" w:date="2018-12-14T16:44:00Z">
        <w:r>
          <w:t>constraints</w:t>
        </w:r>
      </w:ins>
      <w:ins w:id="807" w:author="Claus" w:date="2018-12-14T16:59:00Z">
        <w:r w:rsidR="00582449">
          <w:t xml:space="preserve">’, </w:t>
        </w:r>
      </w:ins>
      <w:ins w:id="808" w:author="Claus" w:date="2018-12-14T16:44:00Z">
        <w:r>
          <w:t>som sikrer at data</w:t>
        </w:r>
      </w:ins>
      <w:ins w:id="809" w:author="Claus" w:date="2018-12-14T16:45:00Z">
        <w:r>
          <w:t>integriteten overholdes</w:t>
        </w:r>
      </w:ins>
      <w:ins w:id="810" w:author="Claus" w:date="2018-12-15T12:33:00Z">
        <w:r w:rsidR="00BD4CE3">
          <w:t>.</w:t>
        </w:r>
      </w:ins>
      <w:ins w:id="811" w:author="Claus" w:date="2018-12-14T16:47:00Z">
        <w:r>
          <w:t xml:space="preserve"> </w:t>
        </w:r>
      </w:ins>
    </w:p>
    <w:p w14:paraId="5BA72464" w14:textId="77777777" w:rsidR="0009330D" w:rsidRDefault="00C85FAA">
      <w:pPr>
        <w:pStyle w:val="Overskrift4"/>
        <w:rPr>
          <w:ins w:id="812" w:author="Claus" w:date="2018-12-15T15:29:00Z"/>
        </w:rPr>
        <w:pPrChange w:id="813" w:author="Claus" w:date="2018-12-15T15:29:00Z">
          <w:pPr>
            <w:pStyle w:val="Overskrift1"/>
          </w:pPr>
        </w:pPrChange>
      </w:pPr>
      <w:ins w:id="814" w:author="Claus" w:date="2018-12-15T15:29:00Z">
        <w:r>
          <w:t>Tabellen Carportrequests.</w:t>
        </w:r>
      </w:ins>
    </w:p>
    <w:p w14:paraId="362BF987" w14:textId="77777777" w:rsidR="0009330D" w:rsidRDefault="0009330D">
      <w:pPr>
        <w:rPr>
          <w:ins w:id="815" w:author="Claus" w:date="2018-12-14T16:50:00Z"/>
        </w:rPr>
        <w:pPrChange w:id="816" w:author="Claus" w:date="2018-12-15T15:29:00Z">
          <w:pPr>
            <w:pStyle w:val="Overskrift1"/>
          </w:pPr>
        </w:pPrChange>
      </w:pPr>
    </w:p>
    <w:p w14:paraId="50108AC8" w14:textId="77777777" w:rsidR="00C25F8E" w:rsidRDefault="0009330D" w:rsidP="00C25F8E">
      <w:pPr>
        <w:keepNext/>
        <w:rPr>
          <w:ins w:id="817" w:author="Claus" w:date="2018-12-15T12:44:00Z"/>
        </w:rPr>
      </w:pPr>
      <w:ins w:id="818" w:author="Claus" w:date="2018-12-14T16:58:00Z">
        <w:r>
          <w:rPr>
            <w:noProof/>
            <w:lang w:eastAsia="da-DK"/>
            <w:rPrChange w:id="819" w:author="Unknown">
              <w:rPr>
                <w:rFonts w:asciiTheme="majorHAnsi" w:eastAsiaTheme="majorEastAsia" w:hAnsiTheme="majorHAnsi" w:cstheme="majorBidi"/>
                <w:b/>
                <w:bCs/>
                <w:noProof/>
                <w:color w:val="365F91" w:themeColor="accent1" w:themeShade="BF"/>
                <w:sz w:val="28"/>
                <w:szCs w:val="28"/>
                <w:lang w:eastAsia="da-DK"/>
              </w:rPr>
            </w:rPrChange>
          </w:rPr>
          <w:drawing>
            <wp:inline distT="0" distB="0" distL="0" distR="0" wp14:anchorId="03BDA18A" wp14:editId="1CEAE342">
              <wp:extent cx="5607170" cy="2356310"/>
              <wp:effectExtent l="19050" t="0" r="0" b="0"/>
              <wp:docPr id="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609514" cy="2357295"/>
                      </a:xfrm>
                      <a:prstGeom prst="rect">
                        <a:avLst/>
                      </a:prstGeom>
                      <a:noFill/>
                      <a:ln w="9525">
                        <a:noFill/>
                        <a:miter lim="800000"/>
                        <a:headEnd/>
                        <a:tailEnd/>
                      </a:ln>
                    </pic:spPr>
                  </pic:pic>
                </a:graphicData>
              </a:graphic>
            </wp:inline>
          </w:drawing>
        </w:r>
      </w:ins>
    </w:p>
    <w:p w14:paraId="25A8F339" w14:textId="77777777" w:rsidR="0009330D" w:rsidRDefault="00C25F8E">
      <w:pPr>
        <w:pStyle w:val="Billedtekst"/>
        <w:rPr>
          <w:ins w:id="820" w:author="Claus" w:date="2018-12-15T12:33:00Z"/>
        </w:rPr>
        <w:pPrChange w:id="821" w:author="Claus" w:date="2018-12-15T12:44:00Z">
          <w:pPr/>
        </w:pPrChange>
      </w:pPr>
      <w:ins w:id="822" w:author="Claus" w:date="2018-12-15T12:44:00Z">
        <w:r>
          <w:t xml:space="preserve">Figur </w:t>
        </w:r>
        <w:r w:rsidR="002A162A">
          <w:fldChar w:fldCharType="begin"/>
        </w:r>
        <w:r>
          <w:instrText xml:space="preserve"> SEQ Figur \* ARABIC </w:instrText>
        </w:r>
      </w:ins>
      <w:r w:rsidR="002A162A">
        <w:fldChar w:fldCharType="separate"/>
      </w:r>
      <w:ins w:id="823" w:author="Claus" w:date="2018-12-16T17:01:00Z">
        <w:r w:rsidR="002E736F">
          <w:rPr>
            <w:noProof/>
          </w:rPr>
          <w:t>7</w:t>
        </w:r>
      </w:ins>
      <w:ins w:id="824" w:author="Claus" w:date="2018-12-15T12:44:00Z">
        <w:r w:rsidR="002A162A">
          <w:fldChar w:fldCharType="end"/>
        </w:r>
        <w:r>
          <w:t xml:space="preserve"> – SQL sætning for oprettelse af tabellen Carportrequests.</w:t>
        </w:r>
      </w:ins>
    </w:p>
    <w:p w14:paraId="5D87A001" w14:textId="77777777" w:rsidR="0009330D" w:rsidRDefault="00582449">
      <w:pPr>
        <w:rPr>
          <w:ins w:id="825" w:author="Claus" w:date="2018-12-14T17:01:00Z"/>
        </w:rPr>
        <w:pPrChange w:id="826" w:author="Claus" w:date="2018-12-14T16:59:00Z">
          <w:pPr>
            <w:pStyle w:val="Overskrift1"/>
          </w:pPr>
        </w:pPrChange>
      </w:pPr>
      <w:commentRangeStart w:id="827"/>
      <w:ins w:id="828" w:author="Claus" w:date="2018-12-14T16:59:00Z">
        <w:r>
          <w:t>Begr</w:t>
        </w:r>
      </w:ins>
      <w:ins w:id="829" w:author="Claus" w:date="2018-12-14T17:00:00Z">
        <w:r>
          <w:t>ænsningen fk_Carportrequests_Sheds sørger for at fjerne referencen fra Carportrequests til Sheds, hvis en tuple i Sheds</w:t>
        </w:r>
      </w:ins>
      <w:ins w:id="830" w:author="Claus" w:date="2018-12-14T17:01:00Z">
        <w:r>
          <w:t xml:space="preserve"> (dvs. et skur) slettes. </w:t>
        </w:r>
      </w:ins>
      <w:commentRangeEnd w:id="827"/>
      <w:r w:rsidR="00185B9E">
        <w:rPr>
          <w:rStyle w:val="Kommentarhenvisning"/>
        </w:rPr>
        <w:commentReference w:id="827"/>
      </w:r>
    </w:p>
    <w:p w14:paraId="37123F73" w14:textId="77777777" w:rsidR="0009330D" w:rsidRDefault="00582449">
      <w:pPr>
        <w:rPr>
          <w:ins w:id="831" w:author="Claus" w:date="2018-12-14T17:08:00Z"/>
        </w:rPr>
        <w:pPrChange w:id="832" w:author="Claus" w:date="2018-12-14T16:59:00Z">
          <w:pPr>
            <w:pStyle w:val="Overskrift1"/>
          </w:pPr>
        </w:pPrChange>
      </w:pPr>
      <w:ins w:id="833" w:author="Claus" w:date="2018-12-14T17:01:00Z">
        <w:r>
          <w:t>Begrænsningen fk_Carportrequests_Rooftypes sikrer at hvis en carportforespørgsel peger på en tagtype, så kan tagtypen</w:t>
        </w:r>
      </w:ins>
      <w:ins w:id="834" w:author="Claus" w:date="2018-12-14T17:02:00Z">
        <w:r>
          <w:t>, dvs. tuplen i Rooftypes,</w:t>
        </w:r>
      </w:ins>
      <w:ins w:id="835" w:author="Claus" w:date="2018-12-14T17:01:00Z">
        <w:r>
          <w:t xml:space="preserve"> ik</w:t>
        </w:r>
      </w:ins>
      <w:ins w:id="836" w:author="Claus" w:date="2018-12-14T17:02:00Z">
        <w:r>
          <w:t>ke slettes.</w:t>
        </w:r>
      </w:ins>
      <w:ins w:id="837" w:author="Claus" w:date="2018-12-14T17:00:00Z">
        <w:r>
          <w:t xml:space="preserve"> </w:t>
        </w:r>
      </w:ins>
    </w:p>
    <w:p w14:paraId="5218E6A2" w14:textId="77777777" w:rsidR="0009330D" w:rsidRDefault="0009330D">
      <w:pPr>
        <w:pStyle w:val="Overskrift4"/>
        <w:rPr>
          <w:ins w:id="838" w:author="Claus" w:date="2018-12-16T11:34:00Z"/>
        </w:rPr>
        <w:pPrChange w:id="839" w:author="Claus" w:date="2018-12-15T15:30:00Z">
          <w:pPr>
            <w:pStyle w:val="Overskrift1"/>
          </w:pPr>
        </w:pPrChange>
      </w:pPr>
    </w:p>
    <w:p w14:paraId="2054B61C" w14:textId="77777777" w:rsidR="0009330D" w:rsidRDefault="0009330D">
      <w:pPr>
        <w:pStyle w:val="Overskrift4"/>
        <w:rPr>
          <w:ins w:id="840" w:author="Claus" w:date="2018-12-16T11:34:00Z"/>
        </w:rPr>
        <w:pPrChange w:id="841" w:author="Claus" w:date="2018-12-15T15:30:00Z">
          <w:pPr>
            <w:pStyle w:val="Overskrift1"/>
          </w:pPr>
        </w:pPrChange>
      </w:pPr>
    </w:p>
    <w:p w14:paraId="6CDB212B" w14:textId="77777777" w:rsidR="0009330D" w:rsidRDefault="0009330D">
      <w:pPr>
        <w:rPr>
          <w:ins w:id="842" w:author="Claus" w:date="2018-12-16T11:34:00Z"/>
        </w:rPr>
        <w:pPrChange w:id="843" w:author="Claus" w:date="2018-12-16T11:34:00Z">
          <w:pPr>
            <w:pStyle w:val="Overskrift1"/>
          </w:pPr>
        </w:pPrChange>
      </w:pPr>
    </w:p>
    <w:p w14:paraId="2D945606" w14:textId="77777777" w:rsidR="0009330D" w:rsidRDefault="00C85FAA">
      <w:pPr>
        <w:pStyle w:val="Overskrift4"/>
        <w:rPr>
          <w:ins w:id="844" w:author="Claus" w:date="2018-12-15T15:29:00Z"/>
        </w:rPr>
        <w:pPrChange w:id="845" w:author="Claus" w:date="2018-12-15T15:30:00Z">
          <w:pPr>
            <w:pStyle w:val="Overskrift1"/>
          </w:pPr>
        </w:pPrChange>
      </w:pPr>
      <w:ins w:id="846" w:author="Claus" w:date="2018-12-15T15:29:00Z">
        <w:r>
          <w:t>Tabellen RooftypeMaterials.</w:t>
        </w:r>
      </w:ins>
    </w:p>
    <w:p w14:paraId="2EB4F122" w14:textId="77777777" w:rsidR="0009330D" w:rsidRDefault="0009330D">
      <w:pPr>
        <w:rPr>
          <w:ins w:id="847" w:author="Claus" w:date="2018-12-14T17:02:00Z"/>
        </w:rPr>
        <w:pPrChange w:id="848" w:author="Claus" w:date="2018-12-15T15:29:00Z">
          <w:pPr>
            <w:pStyle w:val="Overskrift1"/>
          </w:pPr>
        </w:pPrChange>
      </w:pPr>
    </w:p>
    <w:p w14:paraId="6E936DBB" w14:textId="77777777" w:rsidR="0009330D" w:rsidRDefault="0009330D">
      <w:pPr>
        <w:keepNext/>
        <w:rPr>
          <w:ins w:id="849" w:author="Claus" w:date="2018-12-15T12:46:00Z"/>
        </w:rPr>
        <w:pPrChange w:id="850" w:author="Claus" w:date="2018-12-15T12:46:00Z">
          <w:pPr/>
        </w:pPrChange>
      </w:pPr>
      <w:ins w:id="851" w:author="Claus" w:date="2018-12-14T17:07:00Z">
        <w:r>
          <w:rPr>
            <w:noProof/>
            <w:lang w:eastAsia="da-DK"/>
          </w:rPr>
          <w:drawing>
            <wp:inline distT="0" distB="0" distL="0" distR="0" wp14:anchorId="7A1D1053" wp14:editId="48082694">
              <wp:extent cx="6799826" cy="2957747"/>
              <wp:effectExtent l="19050" t="0" r="1024"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6811575" cy="2962858"/>
                      </a:xfrm>
                      <a:prstGeom prst="rect">
                        <a:avLst/>
                      </a:prstGeom>
                      <a:noFill/>
                      <a:ln w="9525">
                        <a:noFill/>
                        <a:miter lim="800000"/>
                        <a:headEnd/>
                        <a:tailEnd/>
                      </a:ln>
                    </pic:spPr>
                  </pic:pic>
                </a:graphicData>
              </a:graphic>
            </wp:inline>
          </w:drawing>
        </w:r>
      </w:ins>
    </w:p>
    <w:p w14:paraId="28E58A9B" w14:textId="77777777" w:rsidR="0009330D" w:rsidRDefault="00C25F8E">
      <w:pPr>
        <w:pStyle w:val="Billedtekst"/>
        <w:rPr>
          <w:ins w:id="852" w:author="Claus" w:date="2018-12-14T16:59:00Z"/>
        </w:rPr>
        <w:pPrChange w:id="853" w:author="Claus" w:date="2018-12-15T12:46:00Z">
          <w:pPr>
            <w:pStyle w:val="Overskrift1"/>
          </w:pPr>
        </w:pPrChange>
      </w:pPr>
      <w:ins w:id="854" w:author="Claus" w:date="2018-12-15T12:46:00Z">
        <w:r>
          <w:t xml:space="preserve">Figur </w:t>
        </w:r>
        <w:r w:rsidR="002A162A">
          <w:fldChar w:fldCharType="begin"/>
        </w:r>
        <w:r>
          <w:instrText xml:space="preserve"> SEQ Figur \* ARABIC </w:instrText>
        </w:r>
      </w:ins>
      <w:r w:rsidR="002A162A">
        <w:fldChar w:fldCharType="separate"/>
      </w:r>
      <w:ins w:id="855" w:author="Claus" w:date="2018-12-16T17:01:00Z">
        <w:r w:rsidR="002E736F">
          <w:rPr>
            <w:noProof/>
          </w:rPr>
          <w:t>8</w:t>
        </w:r>
      </w:ins>
      <w:ins w:id="856" w:author="Claus" w:date="2018-12-15T12:46:00Z">
        <w:r w:rsidR="002A162A">
          <w:fldChar w:fldCharType="end"/>
        </w:r>
        <w:r>
          <w:t xml:space="preserve"> - SQL </w:t>
        </w:r>
        <w:r w:rsidRPr="000544ED">
          <w:t xml:space="preserve">sætning for oprettelse af tabellen </w:t>
        </w:r>
        <w:r>
          <w:t>RooftypeMaterials.</w:t>
        </w:r>
      </w:ins>
    </w:p>
    <w:p w14:paraId="090336E7" w14:textId="77777777" w:rsidR="0009330D" w:rsidRDefault="00194AB3">
      <w:pPr>
        <w:rPr>
          <w:ins w:id="857" w:author="Claus" w:date="2018-12-15T13:28:00Z"/>
        </w:rPr>
        <w:pPrChange w:id="858" w:author="Claus" w:date="2018-12-15T12:32:00Z">
          <w:pPr>
            <w:pStyle w:val="Overskrift1"/>
          </w:pPr>
        </w:pPrChange>
      </w:pPr>
      <w:ins w:id="859" w:author="Claus" w:date="2018-12-15T12:48:00Z">
        <w:r>
          <w:t>Begrænsningen</w:t>
        </w:r>
      </w:ins>
      <w:ins w:id="860" w:author="Claus" w:date="2018-12-15T12:49:00Z">
        <w:r>
          <w:t xml:space="preserve"> fk_RooftypeMaterials_Rooftypes </w:t>
        </w:r>
      </w:ins>
      <w:ins w:id="861" w:author="Claus" w:date="2018-12-15T13:28:00Z">
        <w:r w:rsidR="008B0BF3">
          <w:t>sørger for at hvis en tagtype slettes, slettes også informationer om hvilke materialer der indgik i den.</w:t>
        </w:r>
      </w:ins>
    </w:p>
    <w:p w14:paraId="5B5DE02F" w14:textId="77777777" w:rsidR="0009330D" w:rsidRDefault="008B0BF3">
      <w:pPr>
        <w:rPr>
          <w:ins w:id="862" w:author="Claus" w:date="2018-12-15T17:55:00Z"/>
        </w:rPr>
        <w:pPrChange w:id="863" w:author="Claus" w:date="2018-12-15T12:32:00Z">
          <w:pPr>
            <w:pStyle w:val="Overskrift1"/>
          </w:pPr>
        </w:pPrChange>
      </w:pPr>
      <w:ins w:id="864" w:author="Claus" w:date="2018-12-15T13:28:00Z">
        <w:r>
          <w:t>Begrænsningen fk</w:t>
        </w:r>
      </w:ins>
      <w:ins w:id="865" w:author="Claus" w:date="2018-12-15T13:29:00Z">
        <w:r>
          <w:t>_RooftypeMaterials_Materialtypes</w:t>
        </w:r>
      </w:ins>
      <w:ins w:id="866" w:author="Claus" w:date="2018-12-15T13:34:00Z">
        <w:r>
          <w:t xml:space="preserve"> sørger for at hvis en materialetype slettes, så slettes også informationen om, at </w:t>
        </w:r>
      </w:ins>
      <w:ins w:id="867" w:author="Claus" w:date="2018-12-15T13:35:00Z">
        <w:r>
          <w:t xml:space="preserve">materialetypen indgik i tagtypen. </w:t>
        </w:r>
      </w:ins>
      <w:ins w:id="868" w:author="Claus" w:date="2018-12-15T15:32:00Z">
        <w:r w:rsidR="00B115C9">
          <w:t xml:space="preserve">Denne relation er reelt overflødig, da en materialetype kan fås gennem relationen til Materials-tabellen. Tanken med denne relation var, at implementere en begrænsning i databasen, så </w:t>
        </w:r>
      </w:ins>
      <w:ins w:id="869" w:author="Claus" w:date="2018-12-15T15:33:00Z">
        <w:r w:rsidR="00B115C9">
          <w:t>vi undgik at kunne lægge røde tegl på sorte tegltag</w:t>
        </w:r>
      </w:ins>
      <w:ins w:id="870" w:author="Claus" w:date="2018-12-15T15:39:00Z">
        <w:r w:rsidR="00B115C9">
          <w:t>e</w:t>
        </w:r>
      </w:ins>
      <w:ins w:id="871" w:author="Claus" w:date="2018-12-15T15:36:00Z">
        <w:r w:rsidR="00B115C9">
          <w:t xml:space="preserve"> ved at lade denne relation indgå i primærnøglen, se udkommenteret linje i figur 8. </w:t>
        </w:r>
      </w:ins>
      <w:ins w:id="872" w:author="Claus" w:date="2018-12-15T15:38:00Z">
        <w:r w:rsidR="00B115C9">
          <w:t xml:space="preserve">Men da flade </w:t>
        </w:r>
      </w:ins>
      <w:ins w:id="873" w:author="Claus" w:date="2018-12-15T15:39:00Z">
        <w:r w:rsidR="00B115C9">
          <w:t>tage har flere varer af samme type</w:t>
        </w:r>
      </w:ins>
      <w:ins w:id="874" w:author="Claus" w:date="2018-12-15T17:29:00Z">
        <w:r w:rsidR="00C17CB4">
          <w:t>, f.eks. plastic tag i flere længder</w:t>
        </w:r>
      </w:ins>
      <w:ins w:id="875" w:author="Claus" w:date="2018-12-15T15:39:00Z">
        <w:r w:rsidR="00B115C9">
          <w:t>, duer denne kombination ikke. Begrænsningen må implementeres i softwaren.</w:t>
        </w:r>
      </w:ins>
    </w:p>
    <w:p w14:paraId="3B6E419E" w14:textId="77777777" w:rsidR="0009330D" w:rsidRDefault="008C018D">
      <w:pPr>
        <w:pStyle w:val="Overskrift4"/>
        <w:rPr>
          <w:ins w:id="876" w:author="Claus" w:date="2018-12-15T17:56:00Z"/>
        </w:rPr>
        <w:pPrChange w:id="877" w:author="Claus" w:date="2018-12-15T17:56:00Z">
          <w:pPr>
            <w:pStyle w:val="Overskrift1"/>
          </w:pPr>
        </w:pPrChange>
      </w:pPr>
      <w:ins w:id="878" w:author="Claus" w:date="2018-12-15T17:55:00Z">
        <w:r>
          <w:t>Tabellen Users.</w:t>
        </w:r>
      </w:ins>
    </w:p>
    <w:p w14:paraId="0FD81C60" w14:textId="77777777" w:rsidR="0009330D" w:rsidRDefault="0009330D">
      <w:pPr>
        <w:rPr>
          <w:ins w:id="879" w:author="Claus" w:date="2018-12-15T17:53:00Z"/>
        </w:rPr>
        <w:pPrChange w:id="880" w:author="Claus" w:date="2018-12-15T17:56:00Z">
          <w:pPr>
            <w:pStyle w:val="Overskrift1"/>
          </w:pPr>
        </w:pPrChange>
      </w:pPr>
    </w:p>
    <w:p w14:paraId="70C53769" w14:textId="77777777" w:rsidR="0009330D" w:rsidRDefault="0009330D">
      <w:pPr>
        <w:keepNext/>
        <w:rPr>
          <w:ins w:id="881" w:author="Claus" w:date="2018-12-15T17:54:00Z"/>
        </w:rPr>
        <w:pPrChange w:id="882" w:author="Claus" w:date="2018-12-15T17:54:00Z">
          <w:pPr/>
        </w:pPrChange>
      </w:pPr>
      <w:ins w:id="883" w:author="Claus" w:date="2018-12-15T17:55:00Z">
        <w:r>
          <w:rPr>
            <w:noProof/>
            <w:lang w:eastAsia="da-DK"/>
          </w:rPr>
          <w:lastRenderedPageBreak/>
          <w:drawing>
            <wp:inline distT="0" distB="0" distL="0" distR="0" wp14:anchorId="7BBCE14A" wp14:editId="181BD8CF">
              <wp:extent cx="5226030" cy="1684716"/>
              <wp:effectExtent l="19050" t="0" r="0" b="0"/>
              <wp:docPr id="10"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244229" cy="1690583"/>
                      </a:xfrm>
                      <a:prstGeom prst="rect">
                        <a:avLst/>
                      </a:prstGeom>
                      <a:noFill/>
                      <a:ln w="9525">
                        <a:noFill/>
                        <a:miter lim="800000"/>
                        <a:headEnd/>
                        <a:tailEnd/>
                      </a:ln>
                    </pic:spPr>
                  </pic:pic>
                </a:graphicData>
              </a:graphic>
            </wp:inline>
          </w:drawing>
        </w:r>
        <w:r w:rsidR="008C018D">
          <w:rPr>
            <w:noProof/>
            <w:lang w:eastAsia="da-DK"/>
          </w:rPr>
          <w:t xml:space="preserve"> </w:t>
        </w:r>
      </w:ins>
    </w:p>
    <w:p w14:paraId="58EB9B3F" w14:textId="77777777" w:rsidR="0009330D" w:rsidRDefault="008C018D">
      <w:pPr>
        <w:pStyle w:val="Billedtekst"/>
        <w:rPr>
          <w:ins w:id="884" w:author="Claus" w:date="2018-12-15T13:43:00Z"/>
        </w:rPr>
        <w:pPrChange w:id="885" w:author="Claus" w:date="2018-12-15T17:54:00Z">
          <w:pPr>
            <w:pStyle w:val="Overskrift1"/>
          </w:pPr>
        </w:pPrChange>
      </w:pPr>
      <w:ins w:id="886" w:author="Claus" w:date="2018-12-15T17:54:00Z">
        <w:r>
          <w:t xml:space="preserve">Figur </w:t>
        </w:r>
        <w:r w:rsidR="002A162A">
          <w:fldChar w:fldCharType="begin"/>
        </w:r>
        <w:r>
          <w:instrText xml:space="preserve"> SEQ Figur \* ARABIC </w:instrText>
        </w:r>
      </w:ins>
      <w:r w:rsidR="002A162A">
        <w:fldChar w:fldCharType="separate"/>
      </w:r>
      <w:ins w:id="887" w:author="Claus" w:date="2018-12-16T17:01:00Z">
        <w:r w:rsidR="002E736F">
          <w:rPr>
            <w:noProof/>
          </w:rPr>
          <w:t>9</w:t>
        </w:r>
      </w:ins>
      <w:ins w:id="888" w:author="Claus" w:date="2018-12-15T17:54:00Z">
        <w:r w:rsidR="002A162A">
          <w:fldChar w:fldCharType="end"/>
        </w:r>
        <w:r>
          <w:t xml:space="preserve"> - </w:t>
        </w:r>
        <w:r w:rsidRPr="00A65281">
          <w:t xml:space="preserve">SQL sætning for oprettelse af tabellen </w:t>
        </w:r>
        <w:r>
          <w:t>Users</w:t>
        </w:r>
      </w:ins>
    </w:p>
    <w:p w14:paraId="61AFB380" w14:textId="77777777" w:rsidR="0009330D" w:rsidRDefault="00393F7A">
      <w:pPr>
        <w:rPr>
          <w:ins w:id="889" w:author="Claus" w:date="2018-12-15T17:56:00Z"/>
        </w:rPr>
        <w:pPrChange w:id="890" w:author="Claus" w:date="2018-12-15T12:32:00Z">
          <w:pPr>
            <w:pStyle w:val="Overskrift1"/>
          </w:pPr>
        </w:pPrChange>
      </w:pPr>
      <w:ins w:id="891" w:author="Claus" w:date="2018-12-15T18:09:00Z">
        <w:r>
          <w:t>Begrænsningen fk_Users_Zipcodes sørger for at postnumre i brug i Users ikke slettes. I virkeligheden er der sjældent brug for at slette postnumre.</w:t>
        </w:r>
      </w:ins>
    </w:p>
    <w:p w14:paraId="2C8619C1" w14:textId="77777777" w:rsidR="0009330D" w:rsidRDefault="0009330D">
      <w:pPr>
        <w:rPr>
          <w:ins w:id="892" w:author="Claus" w:date="2018-12-16T11:29:00Z"/>
        </w:rPr>
        <w:pPrChange w:id="893" w:author="Claus" w:date="2018-12-15T12:32:00Z">
          <w:pPr>
            <w:pStyle w:val="Overskrift1"/>
          </w:pPr>
        </w:pPrChange>
      </w:pPr>
    </w:p>
    <w:p w14:paraId="2F96DC4D" w14:textId="77777777" w:rsidR="0009330D" w:rsidRDefault="00C21484">
      <w:pPr>
        <w:rPr>
          <w:ins w:id="894" w:author="Claus" w:date="2018-12-15T14:29:00Z"/>
        </w:rPr>
        <w:pPrChange w:id="895" w:author="Claus" w:date="2018-12-15T12:32:00Z">
          <w:pPr>
            <w:pStyle w:val="Overskrift1"/>
          </w:pPr>
        </w:pPrChange>
      </w:pPr>
      <w:ins w:id="896" w:author="Claus" w:date="2018-12-15T13:43:00Z">
        <w:r>
          <w:t>SENERE</w:t>
        </w:r>
      </w:ins>
      <w:ins w:id="897" w:author="Claus" w:date="2018-12-16T11:30:00Z">
        <w:r w:rsidR="003961D3">
          <w:t xml:space="preserve"> Vedr MAterials tabellen:</w:t>
        </w:r>
      </w:ins>
      <w:ins w:id="898" w:author="Claus" w:date="2018-12-15T13:43:00Z">
        <w:r>
          <w:t>:</w:t>
        </w:r>
      </w:ins>
    </w:p>
    <w:p w14:paraId="498E51FC" w14:textId="77777777" w:rsidR="0009330D" w:rsidRDefault="005541B5">
      <w:pPr>
        <w:rPr>
          <w:ins w:id="899" w:author="Claus" w:date="2018-12-16T11:31:00Z"/>
        </w:rPr>
        <w:pPrChange w:id="900" w:author="Claus" w:date="2018-12-15T12:32:00Z">
          <w:pPr>
            <w:pStyle w:val="Overskrift1"/>
          </w:pPr>
        </w:pPrChange>
      </w:pPr>
      <w:ins w:id="901" w:author="Claus" w:date="2018-12-15T14:29:00Z">
        <w:r>
          <w:t>Attributten length angiver varens længde. Da ikke alle varer har længder, kan det diskuteres om denne tabel er normaliseret tilstrækkeligt, da mange varer blot har nulls i denne kolonne.</w:t>
        </w:r>
      </w:ins>
      <w:ins w:id="902" w:author="Claus" w:date="2018-12-15T18:23:00Z">
        <w:r w:rsidR="00EE3BBC">
          <w:t xml:space="preserve"> Vi har tidligere haft en tabel i databasen for håndtering af netop dette</w:t>
        </w:r>
      </w:ins>
      <w:ins w:id="903" w:author="Claus" w:date="2018-12-16T12:17:00Z">
        <w:r w:rsidR="005E2626">
          <w:t>, d</w:t>
        </w:r>
      </w:ins>
      <w:ins w:id="904" w:author="Claus" w:date="2018-12-16T11:30:00Z">
        <w:r w:rsidR="003961D3">
          <w:t>og har vi</w:t>
        </w:r>
      </w:ins>
      <w:ins w:id="905" w:author="Claus" w:date="2018-12-16T11:31:00Z">
        <w:r w:rsidR="003961D3">
          <w:t>, pga. manglende tid,</w:t>
        </w:r>
      </w:ins>
      <w:ins w:id="906" w:author="Claus" w:date="2018-12-16T11:30:00Z">
        <w:r w:rsidR="003961D3">
          <w:t xml:space="preserve"> tilbagerullet så der er en vare for hver længde den findes i. </w:t>
        </w:r>
      </w:ins>
    </w:p>
    <w:p w14:paraId="73EC0C7B" w14:textId="77777777" w:rsidR="0009330D" w:rsidRDefault="0009330D">
      <w:pPr>
        <w:keepNext/>
        <w:rPr>
          <w:ins w:id="907" w:author="Claus" w:date="2018-12-16T11:32:00Z"/>
        </w:rPr>
        <w:pPrChange w:id="908" w:author="Claus" w:date="2018-12-16T11:32:00Z">
          <w:pPr/>
        </w:pPrChange>
      </w:pPr>
      <w:ins w:id="909" w:author="Claus" w:date="2018-12-16T11:31:00Z">
        <w:r>
          <w:rPr>
            <w:noProof/>
            <w:lang w:eastAsia="da-DK"/>
          </w:rPr>
          <w:drawing>
            <wp:inline distT="0" distB="0" distL="0" distR="0" wp14:anchorId="7F5939AA" wp14:editId="1D061F01">
              <wp:extent cx="4744529" cy="3715500"/>
              <wp:effectExtent l="19050" t="0" r="0" b="0"/>
              <wp:docPr id="5" name="Billede 4" descr="13-11-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1-2018.PNG"/>
                      <pic:cNvPicPr/>
                    </pic:nvPicPr>
                    <pic:blipFill>
                      <a:blip r:embed="rId18" cstate="print"/>
                      <a:stretch>
                        <a:fillRect/>
                      </a:stretch>
                    </pic:blipFill>
                    <pic:spPr>
                      <a:xfrm>
                        <a:off x="0" y="0"/>
                        <a:ext cx="4747554" cy="3717869"/>
                      </a:xfrm>
                      <a:prstGeom prst="rect">
                        <a:avLst/>
                      </a:prstGeom>
                    </pic:spPr>
                  </pic:pic>
                </a:graphicData>
              </a:graphic>
            </wp:inline>
          </w:drawing>
        </w:r>
      </w:ins>
    </w:p>
    <w:p w14:paraId="41A7C604" w14:textId="77777777" w:rsidR="0009330D" w:rsidRDefault="003961D3">
      <w:pPr>
        <w:pStyle w:val="Billedtekst"/>
        <w:rPr>
          <w:ins w:id="910" w:author="Claus" w:date="2018-12-15T14:29:00Z"/>
        </w:rPr>
        <w:pPrChange w:id="911" w:author="Claus" w:date="2018-12-16T11:32:00Z">
          <w:pPr>
            <w:pStyle w:val="Overskrift1"/>
          </w:pPr>
        </w:pPrChange>
      </w:pPr>
      <w:ins w:id="912" w:author="Claus" w:date="2018-12-16T11:32:00Z">
        <w:r>
          <w:t xml:space="preserve">Figur </w:t>
        </w:r>
        <w:r w:rsidR="002A162A">
          <w:fldChar w:fldCharType="begin"/>
        </w:r>
        <w:r>
          <w:instrText xml:space="preserve"> SEQ Figur \* ARABIC </w:instrText>
        </w:r>
      </w:ins>
      <w:r w:rsidR="002A162A">
        <w:fldChar w:fldCharType="separate"/>
      </w:r>
      <w:ins w:id="913" w:author="Claus" w:date="2018-12-16T17:01:00Z">
        <w:r w:rsidR="002E736F">
          <w:rPr>
            <w:noProof/>
          </w:rPr>
          <w:t>10</w:t>
        </w:r>
      </w:ins>
      <w:ins w:id="914" w:author="Claus" w:date="2018-12-16T11:32:00Z">
        <w:r w:rsidR="002A162A">
          <w:fldChar w:fldCharType="end"/>
        </w:r>
        <w:r>
          <w:t xml:space="preserve"> - Databasen med tabeller for varers dimensioner.</w:t>
        </w:r>
      </w:ins>
    </w:p>
    <w:p w14:paraId="5C6460B1" w14:textId="77777777" w:rsidR="0009330D" w:rsidRDefault="005541B5">
      <w:pPr>
        <w:rPr>
          <w:ins w:id="915" w:author="Claus" w:date="2018-12-16T12:19:00Z"/>
        </w:rPr>
        <w:pPrChange w:id="916" w:author="Claus" w:date="2018-12-15T12:32:00Z">
          <w:pPr>
            <w:pStyle w:val="Overskrift1"/>
          </w:pPr>
        </w:pPrChange>
      </w:pPr>
      <w:ins w:id="917" w:author="Claus" w:date="2018-12-15T14:29:00Z">
        <w:r>
          <w:t>--</w:t>
        </w:r>
      </w:ins>
      <w:ins w:id="918" w:author="Claus" w:date="2018-12-15T14:30:00Z">
        <w:r>
          <w:t>-</w:t>
        </w:r>
      </w:ins>
    </w:p>
    <w:p w14:paraId="11DE4CF5" w14:textId="77777777" w:rsidR="0009330D" w:rsidRDefault="005E2626">
      <w:pPr>
        <w:pStyle w:val="Overskrift1"/>
        <w:rPr>
          <w:ins w:id="919" w:author="Claus" w:date="2018-12-16T13:53:00Z"/>
        </w:rPr>
      </w:pPr>
      <w:ins w:id="920" w:author="Claus" w:date="2018-12-16T12:19:00Z">
        <w:r>
          <w:lastRenderedPageBreak/>
          <w:t>Sekvensdiagrammer</w:t>
        </w:r>
      </w:ins>
    </w:p>
    <w:p w14:paraId="183B00A3" w14:textId="77777777" w:rsidR="0009330D" w:rsidRDefault="00CA518B">
      <w:pPr>
        <w:pStyle w:val="Overskrift2"/>
        <w:rPr>
          <w:ins w:id="921" w:author="Claus" w:date="2018-12-16T12:20:00Z"/>
        </w:rPr>
        <w:pPrChange w:id="922" w:author="Claus" w:date="2018-12-16T13:53:00Z">
          <w:pPr>
            <w:pStyle w:val="Overskrift1"/>
          </w:pPr>
        </w:pPrChange>
      </w:pPr>
      <w:ins w:id="923" w:author="Claus" w:date="2018-12-16T13:53:00Z">
        <w:r>
          <w:t>Beregning af stykliste.</w:t>
        </w:r>
      </w:ins>
    </w:p>
    <w:p w14:paraId="2A943872" w14:textId="77777777" w:rsidR="0009330D" w:rsidRDefault="0009330D">
      <w:pPr>
        <w:keepNext/>
        <w:rPr>
          <w:ins w:id="924" w:author="Claus" w:date="2018-12-16T13:13:00Z"/>
        </w:rPr>
        <w:pPrChange w:id="925" w:author="Claus" w:date="2018-12-16T13:13:00Z">
          <w:pPr/>
        </w:pPrChange>
      </w:pPr>
      <w:ins w:id="926" w:author="Claus" w:date="2018-12-16T13:19:00Z">
        <w:r>
          <w:rPr>
            <w:noProof/>
            <w:lang w:eastAsia="da-DK"/>
          </w:rPr>
          <w:drawing>
            <wp:inline distT="0" distB="0" distL="0" distR="0" wp14:anchorId="0EE020BD" wp14:editId="4754AF0D">
              <wp:extent cx="6667997" cy="3766985"/>
              <wp:effectExtent l="19050" t="0" r="0" b="0"/>
              <wp:docPr id="12" name="Billede 11" descr="SSD beregn stykl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beregn stykliste.png"/>
                      <pic:cNvPicPr/>
                    </pic:nvPicPr>
                    <pic:blipFill>
                      <a:blip r:embed="rId19"/>
                      <a:stretch>
                        <a:fillRect/>
                      </a:stretch>
                    </pic:blipFill>
                    <pic:spPr>
                      <a:xfrm>
                        <a:off x="0" y="0"/>
                        <a:ext cx="6672147" cy="3769329"/>
                      </a:xfrm>
                      <a:prstGeom prst="rect">
                        <a:avLst/>
                      </a:prstGeom>
                    </pic:spPr>
                  </pic:pic>
                </a:graphicData>
              </a:graphic>
            </wp:inline>
          </w:drawing>
        </w:r>
      </w:ins>
    </w:p>
    <w:p w14:paraId="13462EFB" w14:textId="77777777" w:rsidR="0009330D" w:rsidRDefault="001A7B65">
      <w:pPr>
        <w:pStyle w:val="Billedtekst"/>
        <w:rPr>
          <w:ins w:id="927" w:author="Claus" w:date="2018-12-16T13:14:00Z"/>
        </w:rPr>
        <w:pPrChange w:id="928" w:author="Claus" w:date="2018-12-16T13:13:00Z">
          <w:pPr>
            <w:pStyle w:val="Overskrift1"/>
          </w:pPr>
        </w:pPrChange>
      </w:pPr>
      <w:ins w:id="929" w:author="Claus" w:date="2018-12-16T13:13:00Z">
        <w:r>
          <w:t xml:space="preserve">Figur </w:t>
        </w:r>
        <w:r w:rsidR="002A162A">
          <w:fldChar w:fldCharType="begin"/>
        </w:r>
        <w:r>
          <w:instrText xml:space="preserve"> SEQ Figur \* ARABIC </w:instrText>
        </w:r>
      </w:ins>
      <w:r w:rsidR="002A162A">
        <w:fldChar w:fldCharType="separate"/>
      </w:r>
      <w:ins w:id="930" w:author="Claus" w:date="2018-12-16T17:01:00Z">
        <w:r w:rsidR="002E736F">
          <w:rPr>
            <w:noProof/>
          </w:rPr>
          <w:t>11</w:t>
        </w:r>
      </w:ins>
      <w:ins w:id="931" w:author="Claus" w:date="2018-12-16T13:13:00Z">
        <w:r w:rsidR="002A162A">
          <w:fldChar w:fldCharType="end"/>
        </w:r>
        <w:r>
          <w:t xml:space="preserve"> - Sekvensdiagram for beregning af stykliste.</w:t>
        </w:r>
      </w:ins>
    </w:p>
    <w:p w14:paraId="06850431" w14:textId="77777777" w:rsidR="0009330D" w:rsidRDefault="001A7B65">
      <w:pPr>
        <w:rPr>
          <w:ins w:id="932" w:author="Claus" w:date="2018-12-16T13:36:00Z"/>
        </w:rPr>
        <w:pPrChange w:id="933" w:author="Claus" w:date="2018-12-16T13:14:00Z">
          <w:pPr>
            <w:pStyle w:val="Overskrift1"/>
          </w:pPr>
        </w:pPrChange>
      </w:pPr>
      <w:commentRangeStart w:id="934"/>
      <w:ins w:id="935" w:author="Claus" w:date="2018-12-16T13:16:00Z">
        <w:r>
          <w:t xml:space="preserve">I figur 11, beregning af stykliste, kan man tydeligt se den lagdelte arkitektur og </w:t>
        </w:r>
      </w:ins>
      <w:ins w:id="936" w:author="Claus" w:date="2018-12-16T13:20:00Z">
        <w:r>
          <w:t xml:space="preserve">kaldene imellem dem. </w:t>
        </w:r>
      </w:ins>
    </w:p>
    <w:p w14:paraId="37FE7756" w14:textId="77777777" w:rsidR="0009330D" w:rsidRDefault="00A975AE">
      <w:pPr>
        <w:rPr>
          <w:ins w:id="937" w:author="Claus" w:date="2018-12-16T13:43:00Z"/>
        </w:rPr>
        <w:pPrChange w:id="938" w:author="Claus" w:date="2018-12-16T13:14:00Z">
          <w:pPr>
            <w:pStyle w:val="Overskrift1"/>
          </w:pPr>
        </w:pPrChange>
      </w:pPr>
      <w:ins w:id="939" w:author="Claus" w:date="2018-12-16T13:22:00Z">
        <w:r>
          <w:t>FrontController instansen får det rette Command-objekt, her ShowBillCommand, fra et HashMap i Command-klassen</w:t>
        </w:r>
      </w:ins>
      <w:ins w:id="940" w:author="Claus" w:date="2018-12-16T13:43:00Z">
        <w:r w:rsidR="007A5839">
          <w:t xml:space="preserve"> (3)</w:t>
        </w:r>
      </w:ins>
      <w:ins w:id="941" w:author="Claus" w:date="2018-12-16T13:22:00Z">
        <w:r>
          <w:t xml:space="preserve">. </w:t>
        </w:r>
      </w:ins>
      <w:ins w:id="942" w:author="Claus" w:date="2018-12-16T13:33:00Z">
        <w:r w:rsidR="007A5839">
          <w:t xml:space="preserve">Hvis </w:t>
        </w:r>
      </w:ins>
      <w:ins w:id="943" w:author="Claus" w:date="2018-12-16T13:35:00Z">
        <w:r w:rsidR="007A5839">
          <w:t>det</w:t>
        </w:r>
      </w:ins>
      <w:ins w:id="944" w:author="Claus" w:date="2018-12-16T13:36:00Z">
        <w:r w:rsidR="007A5839">
          <w:t xml:space="preserve"> </w:t>
        </w:r>
      </w:ins>
      <w:ins w:id="945" w:author="Claus" w:date="2018-12-16T13:35:00Z">
        <w:r w:rsidR="007A5839">
          <w:t>passende Command objekt</w:t>
        </w:r>
      </w:ins>
      <w:ins w:id="946" w:author="Claus" w:date="2018-12-16T13:36:00Z">
        <w:r w:rsidR="007A5839">
          <w:t xml:space="preserve"> ikke findes</w:t>
        </w:r>
      </w:ins>
      <w:ins w:id="947" w:author="Claus" w:date="2018-12-16T13:35:00Z">
        <w:r w:rsidR="007A5839">
          <w:t>, returneres et UnknownCommand objekt</w:t>
        </w:r>
      </w:ins>
      <w:ins w:id="948" w:author="Claus" w:date="2018-12-16T13:36:00Z">
        <w:r w:rsidR="007A5839">
          <w:t xml:space="preserve"> som resulterer i en fejlside med passende fejltekst.</w:t>
        </w:r>
      </w:ins>
    </w:p>
    <w:p w14:paraId="3834E62D" w14:textId="77777777" w:rsidR="0009330D" w:rsidRDefault="00BD765D">
      <w:pPr>
        <w:rPr>
          <w:ins w:id="949" w:author="Claus" w:date="2018-12-16T13:47:00Z"/>
        </w:rPr>
        <w:pPrChange w:id="950" w:author="Claus" w:date="2018-12-16T13:14:00Z">
          <w:pPr>
            <w:pStyle w:val="Overskrift1"/>
          </w:pPr>
        </w:pPrChange>
      </w:pPr>
      <w:ins w:id="951" w:author="Claus" w:date="2018-12-16T13:43:00Z">
        <w:r>
          <w:t xml:space="preserve">ShowBillCommand objektet bruger både DataFacade- og LogicFacade-objekter til udregning af styklisten. </w:t>
        </w:r>
      </w:ins>
      <w:ins w:id="952" w:author="Claus" w:date="2018-12-16T13:44:00Z">
        <w:r>
          <w:t xml:space="preserve">Datafacaden bruges til at hente materialer (6) og </w:t>
        </w:r>
      </w:ins>
      <w:ins w:id="953" w:author="Claus" w:date="2018-12-16T13:47:00Z">
        <w:r>
          <w:t>logicfacaden til udregning af antal (12).</w:t>
        </w:r>
      </w:ins>
    </w:p>
    <w:p w14:paraId="606F0E35" w14:textId="77777777" w:rsidR="0009330D" w:rsidRDefault="00BD765D">
      <w:pPr>
        <w:rPr>
          <w:ins w:id="954" w:author="Claus" w:date="2018-12-16T15:42:00Z"/>
        </w:rPr>
        <w:pPrChange w:id="955" w:author="Claus" w:date="2018-12-16T13:14:00Z">
          <w:pPr>
            <w:pStyle w:val="Overskrift1"/>
          </w:pPr>
        </w:pPrChange>
      </w:pPr>
      <w:ins w:id="956" w:author="Claus" w:date="2018-12-16T13:48:00Z">
        <w:r>
          <w:t xml:space="preserve">Logicfacaden bruger </w:t>
        </w:r>
      </w:ins>
      <w:ins w:id="957" w:author="Claus" w:date="2018-12-16T13:49:00Z">
        <w:r>
          <w:t xml:space="preserve">et Calculator </w:t>
        </w:r>
      </w:ins>
      <w:ins w:id="958" w:author="Claus" w:date="2018-12-16T13:48:00Z">
        <w:r>
          <w:t>objekt</w:t>
        </w:r>
      </w:ins>
      <w:ins w:id="959" w:author="Claus" w:date="2018-12-16T13:49:00Z">
        <w:r>
          <w:t xml:space="preserve">, som initialiserer et hashmap af materialer, til at beregne </w:t>
        </w:r>
      </w:ins>
      <w:ins w:id="960" w:author="Claus" w:date="2018-12-16T13:50:00Z">
        <w:r>
          <w:t>styklisten (13). Calculator objektet benytter objekter</w:t>
        </w:r>
      </w:ins>
      <w:ins w:id="961" w:author="Claus" w:date="2018-12-16T13:48:00Z">
        <w:r>
          <w:t xml:space="preserve"> af RulesCalculator typen til at udregne hver del af carporten</w:t>
        </w:r>
      </w:ins>
      <w:ins w:id="962" w:author="Claus" w:date="2018-12-16T13:50:00Z">
        <w:r>
          <w:t xml:space="preserve"> (14)</w:t>
        </w:r>
      </w:ins>
      <w:ins w:id="963" w:author="Claus" w:date="2018-12-16T13:48:00Z">
        <w:r>
          <w:t>. Der er således flere RulesCalculators end der er illustreret på diagrammet.</w:t>
        </w:r>
      </w:ins>
    </w:p>
    <w:p w14:paraId="1F80FA7F" w14:textId="77777777" w:rsidR="00614611" w:rsidRDefault="00257A2C">
      <w:pPr>
        <w:rPr>
          <w:ins w:id="964" w:author="Claus" w:date="2018-12-16T16:02:00Z"/>
        </w:rPr>
        <w:pPrChange w:id="965" w:author="Claus" w:date="2018-12-16T13:14:00Z">
          <w:pPr>
            <w:pStyle w:val="Overskrift1"/>
          </w:pPr>
        </w:pPrChange>
      </w:pPr>
      <w:ins w:id="966" w:author="Claus" w:date="2018-12-16T15:42:00Z">
        <w:r>
          <w:t xml:space="preserve">I selve udregningen (14) skelnes der, i relevante RuleCalculators, mellem carporte </w:t>
        </w:r>
      </w:ins>
      <w:ins w:id="967" w:author="Claus" w:date="2018-12-16T15:43:00Z">
        <w:r>
          <w:t>med</w:t>
        </w:r>
      </w:ins>
      <w:ins w:id="968" w:author="Claus" w:date="2018-12-16T15:42:00Z">
        <w:r>
          <w:t xml:space="preserve"> fladt tag </w:t>
        </w:r>
      </w:ins>
      <w:ins w:id="969" w:author="Claus" w:date="2018-12-16T15:43:00Z">
        <w:r>
          <w:t xml:space="preserve">og carporte med </w:t>
        </w:r>
      </w:ins>
      <w:ins w:id="970" w:author="Claus" w:date="2018-12-16T15:42:00Z">
        <w:r>
          <w:t>tag med rejsning.</w:t>
        </w:r>
      </w:ins>
      <w:ins w:id="971" w:author="Claus" w:date="2018-12-16T15:58:00Z">
        <w:r w:rsidR="00614611">
          <w:t xml:space="preserve"> Dette gøres i if-sætninger som evaluerer forespørgslens hældning. Baseret på denne værdi vælges f.eks. </w:t>
        </w:r>
      </w:ins>
      <w:ins w:id="972" w:author="Claus" w:date="2018-12-16T15:59:00Z">
        <w:r w:rsidR="00614611">
          <w:t>materialer enten af typen</w:t>
        </w:r>
      </w:ins>
      <w:ins w:id="973" w:author="Claus" w:date="2018-12-16T16:00:00Z">
        <w:r w:rsidR="00614611">
          <w:t xml:space="preserve"> byg-selv spær eller spærtræ. </w:t>
        </w:r>
      </w:ins>
    </w:p>
    <w:p w14:paraId="32169B8D" w14:textId="77777777" w:rsidR="00257A2C" w:rsidRDefault="00614611">
      <w:pPr>
        <w:rPr>
          <w:ins w:id="974" w:author="Claus" w:date="2018-12-16T13:51:00Z"/>
        </w:rPr>
        <w:pPrChange w:id="975" w:author="Claus" w:date="2018-12-16T13:14:00Z">
          <w:pPr>
            <w:pStyle w:val="Overskrift1"/>
          </w:pPr>
        </w:pPrChange>
      </w:pPr>
      <w:ins w:id="976" w:author="Claus" w:date="2018-12-16T16:00:00Z">
        <w:r>
          <w:t>Disse valg har betydning for materialeforbruget, da byg-selv-spær</w:t>
        </w:r>
      </w:ins>
      <w:ins w:id="977" w:author="Claus" w:date="2018-12-16T16:01:00Z">
        <w:r>
          <w:t>,</w:t>
        </w:r>
      </w:ins>
      <w:ins w:id="978" w:author="Claus" w:date="2018-12-16T16:00:00Z">
        <w:r>
          <w:t xml:space="preserve"> </w:t>
        </w:r>
      </w:ins>
      <w:ins w:id="979" w:author="Claus" w:date="2018-12-16T16:01:00Z">
        <w:r>
          <w:t xml:space="preserve">til tage med hældning, </w:t>
        </w:r>
      </w:ins>
      <w:ins w:id="980" w:author="Claus" w:date="2018-12-16T16:00:00Z">
        <w:r>
          <w:t>kan spænde over hele carportens vidde mens spær</w:t>
        </w:r>
      </w:ins>
      <w:ins w:id="981" w:author="Claus" w:date="2018-12-16T16:01:00Z">
        <w:r>
          <w:t xml:space="preserve"> til fladt tag </w:t>
        </w:r>
      </w:ins>
      <w:ins w:id="982" w:author="Claus" w:date="2018-12-16T16:00:00Z">
        <w:r>
          <w:t xml:space="preserve">evt. </w:t>
        </w:r>
      </w:ins>
      <w:ins w:id="983" w:author="Claus" w:date="2018-12-16T16:01:00Z">
        <w:r>
          <w:t xml:space="preserve">skal samles af flere stykker spærtræ. </w:t>
        </w:r>
      </w:ins>
      <w:ins w:id="984" w:author="Claus" w:date="2018-12-16T16:02:00Z">
        <w:r>
          <w:t>Dette har også betydning for antallet af stolper.</w:t>
        </w:r>
      </w:ins>
      <w:commentRangeEnd w:id="934"/>
      <w:r w:rsidR="00185B9E">
        <w:rPr>
          <w:rStyle w:val="Kommentarhenvisning"/>
        </w:rPr>
        <w:commentReference w:id="934"/>
      </w:r>
    </w:p>
    <w:p w14:paraId="285A39A7" w14:textId="77777777" w:rsidR="0009330D" w:rsidRDefault="00BD765D">
      <w:pPr>
        <w:rPr>
          <w:ins w:id="985" w:author="Claus" w:date="2018-12-16T13:52:00Z"/>
        </w:rPr>
        <w:pPrChange w:id="986" w:author="Claus" w:date="2018-12-16T13:14:00Z">
          <w:pPr>
            <w:pStyle w:val="Overskrift1"/>
          </w:pPr>
        </w:pPrChange>
      </w:pPr>
      <w:ins w:id="987" w:author="Claus" w:date="2018-12-16T13:51:00Z">
        <w:r>
          <w:lastRenderedPageBreak/>
          <w:t>Når styklisten er udregnet, konverteres den til en HTML-repræsentation i ShowBillCommand objektet (17) inden den returneres med siden.</w:t>
        </w:r>
      </w:ins>
    </w:p>
    <w:p w14:paraId="286295CF" w14:textId="77777777" w:rsidR="0009330D" w:rsidRDefault="00CA518B">
      <w:pPr>
        <w:pStyle w:val="Overskrift2"/>
        <w:rPr>
          <w:ins w:id="988" w:author="Claus" w:date="2018-12-16T17:01:00Z"/>
        </w:rPr>
        <w:pPrChange w:id="989" w:author="Claus" w:date="2018-12-16T13:53:00Z">
          <w:pPr>
            <w:pStyle w:val="Overskrift1"/>
          </w:pPr>
        </w:pPrChange>
      </w:pPr>
      <w:ins w:id="990" w:author="Claus" w:date="2018-12-16T13:53:00Z">
        <w:r>
          <w:t>Opdatering af carportforespørgsel.</w:t>
        </w:r>
      </w:ins>
    </w:p>
    <w:p w14:paraId="6919ED61" w14:textId="77777777" w:rsidR="002E736F" w:rsidRDefault="002E736F">
      <w:pPr>
        <w:keepNext/>
        <w:rPr>
          <w:ins w:id="991" w:author="Claus" w:date="2018-12-16T17:01:00Z"/>
        </w:rPr>
        <w:pPrChange w:id="992" w:author="Claus" w:date="2018-12-16T17:01:00Z">
          <w:pPr/>
        </w:pPrChange>
      </w:pPr>
      <w:ins w:id="993" w:author="Claus" w:date="2018-12-16T17:01:00Z">
        <w:r>
          <w:rPr>
            <w:noProof/>
            <w:lang w:eastAsia="da-DK"/>
          </w:rPr>
          <w:drawing>
            <wp:inline distT="0" distB="0" distL="0" distR="0" wp14:anchorId="16CC6F00" wp14:editId="3BCB0E58">
              <wp:extent cx="6188710" cy="3398381"/>
              <wp:effectExtent l="19050" t="0" r="2540" b="0"/>
              <wp:docPr id="11" name="Billede 10" descr="SSD opdater forespørg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opdater forespørgsel.png"/>
                      <pic:cNvPicPr/>
                    </pic:nvPicPr>
                    <pic:blipFill>
                      <a:blip r:embed="rId20"/>
                      <a:stretch>
                        <a:fillRect/>
                      </a:stretch>
                    </pic:blipFill>
                    <pic:spPr>
                      <a:xfrm>
                        <a:off x="0" y="0"/>
                        <a:ext cx="6188710" cy="3398381"/>
                      </a:xfrm>
                      <a:prstGeom prst="rect">
                        <a:avLst/>
                      </a:prstGeom>
                    </pic:spPr>
                  </pic:pic>
                </a:graphicData>
              </a:graphic>
            </wp:inline>
          </w:drawing>
        </w:r>
      </w:ins>
    </w:p>
    <w:p w14:paraId="22B49182" w14:textId="77777777" w:rsidR="00725F23" w:rsidRDefault="002E736F">
      <w:pPr>
        <w:pStyle w:val="Billedtekst"/>
        <w:rPr>
          <w:ins w:id="994" w:author="Claus" w:date="2018-12-16T17:01:00Z"/>
        </w:rPr>
        <w:pPrChange w:id="995" w:author="Claus" w:date="2018-12-16T17:01:00Z">
          <w:pPr>
            <w:pStyle w:val="Overskrift1"/>
          </w:pPr>
        </w:pPrChange>
      </w:pPr>
      <w:ins w:id="996" w:author="Claus" w:date="2018-12-16T17:01:00Z">
        <w:r>
          <w:t xml:space="preserve">Figur </w:t>
        </w:r>
        <w:r>
          <w:fldChar w:fldCharType="begin"/>
        </w:r>
        <w:r>
          <w:instrText xml:space="preserve"> SEQ Figur \* ARABIC </w:instrText>
        </w:r>
      </w:ins>
      <w:r>
        <w:fldChar w:fldCharType="separate"/>
      </w:r>
      <w:ins w:id="997" w:author="Claus" w:date="2018-12-16T17:01:00Z">
        <w:r>
          <w:rPr>
            <w:noProof/>
          </w:rPr>
          <w:t>12</w:t>
        </w:r>
        <w:r>
          <w:fldChar w:fldCharType="end"/>
        </w:r>
        <w:r>
          <w:t xml:space="preserve"> - opdatering af carport forespørgsel.</w:t>
        </w:r>
      </w:ins>
    </w:p>
    <w:p w14:paraId="043EF7F4" w14:textId="77777777" w:rsidR="002E736F" w:rsidRDefault="002E736F">
      <w:pPr>
        <w:rPr>
          <w:ins w:id="998" w:author="Claus" w:date="2018-12-16T17:02:00Z"/>
        </w:rPr>
        <w:pPrChange w:id="999" w:author="Claus" w:date="2018-12-16T17:01:00Z">
          <w:pPr>
            <w:pStyle w:val="Overskrift1"/>
          </w:pPr>
        </w:pPrChange>
      </w:pPr>
      <w:ins w:id="1000" w:author="Claus" w:date="2018-12-16T17:02:00Z">
        <w:r>
          <w:t>I figur 12, opdatering af carport forespørgsel, kan man se, at her er der tale om en ren opdateringsfunktion. Logic-laget er ikke med i denne funktion, da der ikke sker beregninger.</w:t>
        </w:r>
      </w:ins>
    </w:p>
    <w:p w14:paraId="7EBB094E" w14:textId="77777777" w:rsidR="002E736F" w:rsidRDefault="002E736F">
      <w:pPr>
        <w:rPr>
          <w:ins w:id="1001" w:author="Claus" w:date="2018-12-16T17:07:00Z"/>
        </w:rPr>
        <w:pPrChange w:id="1002" w:author="Claus" w:date="2018-12-16T17:01:00Z">
          <w:pPr>
            <w:pStyle w:val="Overskrift1"/>
          </w:pPr>
        </w:pPrChange>
      </w:pPr>
      <w:ins w:id="1003" w:author="Claus" w:date="2018-12-16T17:03:00Z">
        <w:r>
          <w:t xml:space="preserve">Da en carportforespørgsel også består af et skur, som har en separat tabel i databasen, har vi lavet en transaktion i CarportRequestDAO-klassen, så alle trinnene fra 8-11 skal udføres, ellers ingen. </w:t>
        </w:r>
      </w:ins>
      <w:ins w:id="1004" w:author="Claus" w:date="2018-12-16T17:05:00Z">
        <w:r>
          <w:t>Dvs. både carportforespørgsel OG skur skal opdateres, ellers skal de delvise ændringer i databasen tilbagerulles. Se mere i afsnittet om kode.</w:t>
        </w:r>
      </w:ins>
    </w:p>
    <w:p w14:paraId="6860E1FB" w14:textId="77777777" w:rsidR="00910A22" w:rsidRDefault="00910A22">
      <w:pPr>
        <w:rPr>
          <w:ins w:id="1005" w:author="Claus" w:date="2018-12-16T17:13:00Z"/>
        </w:rPr>
        <w:pPrChange w:id="1006" w:author="Claus" w:date="2018-12-16T17:01:00Z">
          <w:pPr>
            <w:pStyle w:val="Overskrift1"/>
          </w:pPr>
        </w:pPrChange>
      </w:pPr>
      <w:ins w:id="1007" w:author="Claus" w:date="2018-12-16T17:07:00Z">
        <w:r>
          <w:t>Hvis databaseopdateringerne fejler, kastes en FogException fra DAO</w:t>
        </w:r>
      </w:ins>
      <w:ins w:id="1008" w:author="Claus" w:date="2018-12-16T17:08:00Z">
        <w:r>
          <w:t xml:space="preserve">’en, via Datafacaden til Command’et, som så viser formularen for </w:t>
        </w:r>
      </w:ins>
      <w:ins w:id="1009" w:author="Claus" w:date="2018-12-16T17:10:00Z">
        <w:r>
          <w:t>carport</w:t>
        </w:r>
      </w:ins>
      <w:ins w:id="1010" w:author="Claus" w:date="2018-12-16T17:08:00Z">
        <w:r>
          <w:t xml:space="preserve">forespørgslen igen. </w:t>
        </w:r>
      </w:ins>
      <w:ins w:id="1011" w:author="Claus" w:date="2018-12-16T17:09:00Z">
        <w:r>
          <w:t>Hvis opdateringerne lykkes, returneres listen af carportforespørgsler</w:t>
        </w:r>
      </w:ins>
      <w:ins w:id="1012" w:author="Claus" w:date="2018-12-16T17:10:00Z">
        <w:r>
          <w:t xml:space="preserve"> via </w:t>
        </w:r>
      </w:ins>
      <w:ins w:id="1013" w:author="Claus" w:date="2018-12-16T17:12:00Z">
        <w:r>
          <w:t>ShowRequestsCommand’et.</w:t>
        </w:r>
      </w:ins>
    </w:p>
    <w:p w14:paraId="67CA42B5" w14:textId="77777777" w:rsidR="00910A22" w:rsidRDefault="00910A22">
      <w:pPr>
        <w:rPr>
          <w:ins w:id="1014" w:author="Claus" w:date="2018-12-16T17:17:00Z"/>
        </w:rPr>
        <w:pPrChange w:id="1015" w:author="Claus" w:date="2018-12-16T17:01:00Z">
          <w:pPr>
            <w:pStyle w:val="Overskrift1"/>
          </w:pPr>
        </w:pPrChange>
      </w:pPr>
      <w:ins w:id="1016" w:author="Claus" w:date="2018-12-16T17:13:00Z">
        <w:r>
          <w:t xml:space="preserve">Da formularen også kan slette eller tilføje et skur til </w:t>
        </w:r>
      </w:ins>
      <w:ins w:id="1017" w:author="Claus" w:date="2018-12-16T17:14:00Z">
        <w:r>
          <w:t>carportforespørgslen, må DAO’en afgøre, hvilke trin (8-11) der skal udføres.</w:t>
        </w:r>
      </w:ins>
      <w:ins w:id="1018" w:author="Claus" w:date="2018-12-16T17:17:00Z">
        <w:r w:rsidR="00263007">
          <w:t xml:space="preserve"> Her har vi lavet en if-sætning</w:t>
        </w:r>
      </w:ins>
      <w:ins w:id="1019" w:author="Claus" w:date="2018-12-16T17:22:00Z">
        <w:r w:rsidR="00263007">
          <w:t xml:space="preserve"> (se også afsnittet om kode)</w:t>
        </w:r>
      </w:ins>
      <w:ins w:id="1020" w:author="Claus" w:date="2018-12-16T17:17:00Z">
        <w:r w:rsidR="00263007">
          <w:t xml:space="preserve"> som evaluerer flg:</w:t>
        </w:r>
      </w:ins>
    </w:p>
    <w:p w14:paraId="556E0281" w14:textId="77777777" w:rsidR="00263007" w:rsidRDefault="00263007">
      <w:pPr>
        <w:pStyle w:val="Listeafsnit"/>
        <w:numPr>
          <w:ilvl w:val="0"/>
          <w:numId w:val="9"/>
        </w:numPr>
        <w:rPr>
          <w:ins w:id="1021" w:author="Claus" w:date="2018-12-16T17:19:00Z"/>
        </w:rPr>
        <w:pPrChange w:id="1022" w:author="Claus" w:date="2018-12-16T17:18:00Z">
          <w:pPr>
            <w:pStyle w:val="Overskrift1"/>
          </w:pPr>
        </w:pPrChange>
      </w:pPr>
      <w:ins w:id="1023" w:author="Claus" w:date="2018-12-16T17:18:00Z">
        <w:r>
          <w:t xml:space="preserve">Hvis skurets id er større end nul og fluebenet for skuret er valgt, skal skuret opdateres. </w:t>
        </w:r>
      </w:ins>
      <w:ins w:id="1024" w:author="Claus" w:date="2018-12-16T17:19:00Z">
        <w:r>
          <w:t>Dernæst opdateres carporten.</w:t>
        </w:r>
      </w:ins>
    </w:p>
    <w:p w14:paraId="7862E627" w14:textId="77777777" w:rsidR="00263007" w:rsidRDefault="00263007">
      <w:pPr>
        <w:pStyle w:val="Listeafsnit"/>
        <w:numPr>
          <w:ilvl w:val="0"/>
          <w:numId w:val="9"/>
        </w:numPr>
        <w:rPr>
          <w:ins w:id="1025" w:author="Claus" w:date="2018-12-16T17:19:00Z"/>
        </w:rPr>
        <w:pPrChange w:id="1026" w:author="Claus" w:date="2018-12-16T17:18:00Z">
          <w:pPr>
            <w:pStyle w:val="Overskrift1"/>
          </w:pPr>
        </w:pPrChange>
      </w:pPr>
      <w:ins w:id="1027" w:author="Claus" w:date="2018-12-16T17:19:00Z">
        <w:r>
          <w:t>Hvis skurets id er større end nul og fluebenet ikke er valgt, skal skuret slettes. Dernæst opdateres carporten.</w:t>
        </w:r>
      </w:ins>
    </w:p>
    <w:p w14:paraId="05245777" w14:textId="77777777" w:rsidR="00263007" w:rsidRDefault="00263007">
      <w:pPr>
        <w:pStyle w:val="Listeafsnit"/>
        <w:numPr>
          <w:ilvl w:val="0"/>
          <w:numId w:val="9"/>
        </w:numPr>
        <w:rPr>
          <w:ins w:id="1028" w:author="Claus" w:date="2018-12-16T17:21:00Z"/>
        </w:rPr>
        <w:pPrChange w:id="1029" w:author="Claus" w:date="2018-12-16T17:18:00Z">
          <w:pPr>
            <w:pStyle w:val="Overskrift1"/>
          </w:pPr>
        </w:pPrChange>
      </w:pPr>
      <w:ins w:id="1030" w:author="Claus" w:date="2018-12-16T17:19:00Z">
        <w:r>
          <w:t>Hvis skurets id er nul og fluebenet er valgt,</w:t>
        </w:r>
      </w:ins>
      <w:ins w:id="1031" w:author="Claus" w:date="2018-12-16T17:20:00Z">
        <w:r>
          <w:t xml:space="preserve"> opdateres carporten</w:t>
        </w:r>
      </w:ins>
      <w:ins w:id="1032" w:author="Claus" w:date="2018-12-16T17:21:00Z">
        <w:r>
          <w:t xml:space="preserve"> og skuret </w:t>
        </w:r>
      </w:ins>
      <w:ins w:id="1033" w:author="Claus" w:date="2018-12-16T17:19:00Z">
        <w:r>
          <w:t>oprettes.</w:t>
        </w:r>
      </w:ins>
    </w:p>
    <w:p w14:paraId="5E3C15EB" w14:textId="77777777" w:rsidR="00263007" w:rsidRPr="002E736F" w:rsidRDefault="00263007">
      <w:pPr>
        <w:pStyle w:val="Listeafsnit"/>
        <w:numPr>
          <w:ilvl w:val="0"/>
          <w:numId w:val="9"/>
        </w:numPr>
        <w:rPr>
          <w:ins w:id="1034" w:author="Claus" w:date="2018-12-16T13:53:00Z"/>
        </w:rPr>
        <w:pPrChange w:id="1035" w:author="Claus" w:date="2018-12-16T17:18:00Z">
          <w:pPr>
            <w:pStyle w:val="Overskrift1"/>
          </w:pPr>
        </w:pPrChange>
      </w:pPr>
      <w:ins w:id="1036" w:author="Claus" w:date="2018-12-16T17:21:00Z">
        <w:r>
          <w:t>Ellers opdateres kun carporten.</w:t>
        </w:r>
      </w:ins>
    </w:p>
    <w:p w14:paraId="4221C039" w14:textId="77777777" w:rsidR="0009330D" w:rsidRDefault="0009330D">
      <w:pPr>
        <w:rPr>
          <w:ins w:id="1037" w:author="Claus" w:date="2018-12-16T17:42:00Z"/>
        </w:rPr>
        <w:pPrChange w:id="1038" w:author="Claus" w:date="2018-12-16T12:20:00Z">
          <w:pPr>
            <w:pStyle w:val="Overskrift1"/>
          </w:pPr>
        </w:pPrChange>
      </w:pPr>
    </w:p>
    <w:p w14:paraId="23D81B1B" w14:textId="77777777" w:rsidR="002A6B5D" w:rsidRDefault="002A6B5D" w:rsidP="002A6B5D">
      <w:pPr>
        <w:pStyle w:val="Overskrift1"/>
        <w:rPr>
          <w:ins w:id="1039" w:author="Claus" w:date="2018-12-16T17:43:00Z"/>
        </w:rPr>
      </w:pPr>
      <w:ins w:id="1040" w:author="Claus" w:date="2018-12-16T17:42:00Z">
        <w:r>
          <w:lastRenderedPageBreak/>
          <w:t>Særlige forhold</w:t>
        </w:r>
      </w:ins>
    </w:p>
    <w:p w14:paraId="3494B0D4" w14:textId="77777777" w:rsidR="002A6B5D" w:rsidRDefault="002A6B5D">
      <w:pPr>
        <w:rPr>
          <w:ins w:id="1041" w:author="Claus" w:date="2018-12-16T17:54:00Z"/>
        </w:rPr>
        <w:pPrChange w:id="1042" w:author="Claus" w:date="2018-12-16T17:43:00Z">
          <w:pPr>
            <w:pStyle w:val="Overskrift1"/>
          </w:pPr>
        </w:pPrChange>
      </w:pPr>
      <w:commentRangeStart w:id="1043"/>
      <w:ins w:id="1044" w:author="Claus" w:date="2018-12-16T17:43:00Z">
        <w:r>
          <w:t xml:space="preserve">Softwaren </w:t>
        </w:r>
      </w:ins>
      <w:ins w:id="1045" w:author="Claus" w:date="2018-12-16T17:44:00Z">
        <w:r>
          <w:t xml:space="preserve">skal naturligvis være brugervenlig. Dette sikrer vi bl.a. ved at </w:t>
        </w:r>
      </w:ins>
      <w:ins w:id="1046" w:author="Claus" w:date="2018-12-16T17:43:00Z">
        <w:r>
          <w:t>implementere fejlhåndtering</w:t>
        </w:r>
      </w:ins>
      <w:ins w:id="1047" w:author="Claus" w:date="2018-12-16T17:44:00Z">
        <w:r>
          <w:t xml:space="preserve"> </w:t>
        </w:r>
      </w:ins>
      <w:ins w:id="1048" w:author="Claus" w:date="2018-12-16T17:43:00Z">
        <w:r>
          <w:t>så brugeren ikke oplever, at applikationen går i stå eller giver svar, der er svære at forstå.</w:t>
        </w:r>
      </w:ins>
      <w:ins w:id="1049" w:author="Claus" w:date="2018-12-16T17:45:00Z">
        <w:r>
          <w:t xml:space="preserve"> Vi håndterer primært fejl, dvs. Exceptions, i datalaget, hvor vi fanger fejl fra lavere liggende lag/pakker og konverterer dem til FogExceptions som er mere brugervenlige. </w:t>
        </w:r>
      </w:ins>
      <w:ins w:id="1050" w:author="Claus" w:date="2018-12-16T17:46:00Z">
        <w:r>
          <w:t>Disse FogExceptions sendes videre o</w:t>
        </w:r>
      </w:ins>
      <w:ins w:id="1051" w:author="Claus" w:date="2018-12-16T17:49:00Z">
        <w:r>
          <w:t>p</w:t>
        </w:r>
      </w:ins>
      <w:ins w:id="1052" w:author="Claus" w:date="2018-12-16T17:46:00Z">
        <w:r>
          <w:t xml:space="preserve"> gennem den lagdelte arkitektur, hvor Command-objekterne er endestationen. </w:t>
        </w:r>
      </w:ins>
      <w:ins w:id="1053" w:author="Claus" w:date="2018-12-16T17:47:00Z">
        <w:r>
          <w:t xml:space="preserve">Her gemmes </w:t>
        </w:r>
      </w:ins>
      <w:ins w:id="1054" w:author="Claus" w:date="2018-12-16T17:50:00Z">
        <w:r>
          <w:t xml:space="preserve">FogException’s friendlyMessage på requestet og udskrives i </w:t>
        </w:r>
        <w:commentRangeStart w:id="1055"/>
        <w:r>
          <w:t>jsp’en</w:t>
        </w:r>
      </w:ins>
      <w:ins w:id="1056" w:author="Claus" w:date="2018-12-16T17:51:00Z">
        <w:r>
          <w:t>/servlet’en</w:t>
        </w:r>
      </w:ins>
      <w:commentRangeEnd w:id="1055"/>
      <w:ins w:id="1057" w:author="Claus" w:date="2018-12-16T17:54:00Z">
        <w:r w:rsidR="007A3F99">
          <w:rPr>
            <w:rStyle w:val="Kommentarhenvisning"/>
          </w:rPr>
          <w:commentReference w:id="1055"/>
        </w:r>
      </w:ins>
      <w:ins w:id="1058" w:author="Claus" w:date="2018-12-16T17:50:00Z">
        <w:r>
          <w:t>.</w:t>
        </w:r>
      </w:ins>
      <w:commentRangeEnd w:id="1043"/>
      <w:r w:rsidR="00185B9E">
        <w:rPr>
          <w:rStyle w:val="Kommentarhenvisning"/>
        </w:rPr>
        <w:commentReference w:id="1043"/>
      </w:r>
    </w:p>
    <w:p w14:paraId="47507C92" w14:textId="77777777" w:rsidR="007A3F99" w:rsidRPr="002A6B5D" w:rsidRDefault="007A3F99">
      <w:pPr>
        <w:rPr>
          <w:ins w:id="1059" w:author="Claus" w:date="2018-12-16T17:42:00Z"/>
        </w:rPr>
        <w:pPrChange w:id="1060" w:author="Claus" w:date="2018-12-16T17:43:00Z">
          <w:pPr>
            <w:pStyle w:val="Overskrift1"/>
          </w:pPr>
        </w:pPrChange>
      </w:pPr>
      <w:ins w:id="1061" w:author="Claus" w:date="2018-12-16T17:55:00Z">
        <w:r>
          <w:t>For yderligere at sikre brugervenlighed, har vi implementeret input validering client side. Det var også meningen at validere det server-side, for man kan støde på brugere der har særlige browsere</w:t>
        </w:r>
      </w:ins>
      <w:ins w:id="1062" w:author="Claus" w:date="2018-12-16T17:56:00Z">
        <w:r>
          <w:t>, der ikke implementerer javascript eller html5 validering</w:t>
        </w:r>
      </w:ins>
      <w:ins w:id="1063" w:author="Claus" w:date="2018-12-16T17:57:00Z">
        <w:r>
          <w:t xml:space="preserve">. </w:t>
        </w:r>
      </w:ins>
      <w:ins w:id="1064" w:author="Claus" w:date="2018-12-16T17:58:00Z">
        <w:r w:rsidR="008424A1">
          <w:t>Det har vi desværre må</w:t>
        </w:r>
      </w:ins>
      <w:ins w:id="1065" w:author="Claus" w:date="2018-12-16T18:03:00Z">
        <w:r w:rsidR="008424A1">
          <w:t>ttet nedprioritere pga. tidspres.</w:t>
        </w:r>
      </w:ins>
    </w:p>
    <w:p w14:paraId="75C7D8C8" w14:textId="77777777" w:rsidR="002A6B5D" w:rsidRDefault="002A6B5D">
      <w:pPr>
        <w:rPr>
          <w:ins w:id="1066" w:author="Claus" w:date="2018-12-16T12:19:00Z"/>
        </w:rPr>
        <w:pPrChange w:id="1067" w:author="Claus" w:date="2018-12-16T12:20:00Z">
          <w:pPr>
            <w:pStyle w:val="Overskrift1"/>
          </w:pPr>
        </w:pPrChange>
      </w:pPr>
    </w:p>
    <w:p w14:paraId="0ED47881" w14:textId="77777777" w:rsidR="0009330D" w:rsidRDefault="005E2626">
      <w:pPr>
        <w:rPr>
          <w:ins w:id="1068" w:author="Claus" w:date="2018-12-16T12:20:00Z"/>
        </w:rPr>
        <w:pPrChange w:id="1069" w:author="Claus" w:date="2018-12-15T12:32:00Z">
          <w:pPr>
            <w:pStyle w:val="Overskrift1"/>
          </w:pPr>
        </w:pPrChange>
      </w:pPr>
      <w:ins w:id="1070" w:author="Claus" w:date="2018-12-16T12:20:00Z">
        <w:r>
          <w:t>SENERE: Smart og Invest ?</w:t>
        </w:r>
      </w:ins>
    </w:p>
    <w:p w14:paraId="081FAC7B" w14:textId="77777777" w:rsidR="0009330D" w:rsidRDefault="0009330D">
      <w:pPr>
        <w:rPr>
          <w:ins w:id="1071" w:author="Claus" w:date="2018-12-16T17:06:00Z"/>
        </w:rPr>
        <w:pPrChange w:id="1072" w:author="Claus" w:date="2018-12-15T12:32:00Z">
          <w:pPr>
            <w:pStyle w:val="Overskrift1"/>
          </w:pPr>
        </w:pPrChange>
      </w:pPr>
    </w:p>
    <w:p w14:paraId="4228A654" w14:textId="77777777" w:rsidR="002E736F" w:rsidRDefault="002E736F">
      <w:pPr>
        <w:rPr>
          <w:ins w:id="1073" w:author="Claus" w:date="2018-12-15T12:32:00Z"/>
        </w:rPr>
        <w:pPrChange w:id="1074" w:author="Claus" w:date="2018-12-15T12:32:00Z">
          <w:pPr>
            <w:pStyle w:val="Overskrift1"/>
          </w:pPr>
        </w:pPrChange>
      </w:pPr>
      <w:ins w:id="1075" w:author="Claus" w:date="2018-12-16T17:06:00Z">
        <w:r>
          <w:t xml:space="preserve">KODE: Husk at medtage vores transaktion vedr. skur og forespørgsel. </w:t>
        </w:r>
      </w:ins>
      <w:ins w:id="1076" w:author="Claus" w:date="2018-12-16T17:07:00Z">
        <w:r>
          <w:t>Og vores pseudokode om beregninger.</w:t>
        </w:r>
      </w:ins>
      <w:ins w:id="1077" w:author="Claus" w:date="2018-12-16T17:23:00Z">
        <w:r w:rsidR="007B3786">
          <w:t xml:space="preserve"> Og CarportRequestDAO.updatecarportrequestandshed metoden med if’s.</w:t>
        </w:r>
      </w:ins>
    </w:p>
    <w:p w14:paraId="2C81AE79" w14:textId="77777777" w:rsidR="00511969" w:rsidRDefault="00511969" w:rsidP="00511969">
      <w:pPr>
        <w:pStyle w:val="Overskrift1"/>
      </w:pPr>
      <w:r>
        <w:t>Interessentanalyse</w:t>
      </w:r>
    </w:p>
    <w:p w14:paraId="060F1627" w14:textId="77777777"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14:paraId="0BD18082" w14:textId="77777777" w:rsidR="009707C6" w:rsidRDefault="009707C6" w:rsidP="009707C6">
      <w:pPr>
        <w:pStyle w:val="Listeafsnit"/>
        <w:numPr>
          <w:ilvl w:val="0"/>
          <w:numId w:val="2"/>
        </w:numPr>
      </w:pPr>
      <w:r>
        <w:t xml:space="preserve">Har en stor viden om nuværende situation og ønsker om den fremtidige. </w:t>
      </w:r>
    </w:p>
    <w:p w14:paraId="7F3BA063" w14:textId="77777777" w:rsidR="00511969" w:rsidRDefault="009707C6" w:rsidP="009707C6">
      <w:pPr>
        <w:pStyle w:val="Listeafsnit"/>
        <w:numPr>
          <w:ilvl w:val="0"/>
          <w:numId w:val="2"/>
        </w:numPr>
      </w:pPr>
      <w:r>
        <w:t>Er – så vidt vides – den eneste</w:t>
      </w:r>
      <w:ins w:id="1078" w:author="Claus" w:date="2018-12-13T21:20:00Z">
        <w:r w:rsidR="00812593">
          <w:t>,</w:t>
        </w:r>
      </w:ins>
      <w:r>
        <w:t xml:space="preserve"> der har adgang til systemets administrative del. </w:t>
      </w:r>
    </w:p>
    <w:p w14:paraId="2D84F9C4" w14:textId="77777777"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14:paraId="616E9B29" w14:textId="77777777" w:rsidR="009707C6" w:rsidRDefault="009707C6" w:rsidP="009707C6">
      <w:pPr>
        <w:pStyle w:val="Listeafsnit"/>
        <w:numPr>
          <w:ilvl w:val="0"/>
          <w:numId w:val="2"/>
        </w:numPr>
      </w:pPr>
      <w:r>
        <w:t>Står for nuværende prisjustering og ”mapning” mellem gl. varenumre og nye.</w:t>
      </w:r>
    </w:p>
    <w:p w14:paraId="6B434E41" w14:textId="77777777" w:rsidR="009707C6" w:rsidRPr="0014228C" w:rsidRDefault="009707C6" w:rsidP="009707C6">
      <w:pPr>
        <w:pStyle w:val="Listeafsnit"/>
        <w:numPr>
          <w:ilvl w:val="0"/>
          <w:numId w:val="1"/>
        </w:numPr>
        <w:rPr>
          <w:rStyle w:val="Strk"/>
        </w:rPr>
      </w:pPr>
      <w:r w:rsidRPr="0014228C">
        <w:rPr>
          <w:rStyle w:val="Strk"/>
        </w:rPr>
        <w:t>Alm. medarbejdere i trælasten:</w:t>
      </w:r>
    </w:p>
    <w:p w14:paraId="101E1611" w14:textId="77777777" w:rsidR="009707C6" w:rsidRDefault="009707C6" w:rsidP="009707C6">
      <w:pPr>
        <w:pStyle w:val="Listeafsnit"/>
        <w:numPr>
          <w:ilvl w:val="0"/>
          <w:numId w:val="3"/>
        </w:numPr>
      </w:pPr>
      <w:r>
        <w:t>Skal evt. kunne betjene systemet, så salg af carporte/træk af styklister, ændring af priser og pakning også kan ske</w:t>
      </w:r>
      <w:ins w:id="1079" w:author="Claus" w:date="2018-12-13T21:20:00Z">
        <w:r w:rsidR="00812593">
          <w:t>,</w:t>
        </w:r>
      </w:ins>
      <w:r>
        <w:t xml:space="preserve"> når Martin eller anden nøglemedarbejder ikke er på arbejde.</w:t>
      </w:r>
    </w:p>
    <w:p w14:paraId="6D4146CA" w14:textId="77777777" w:rsidR="009707C6" w:rsidRPr="0014228C" w:rsidRDefault="009707C6" w:rsidP="009707C6">
      <w:pPr>
        <w:pStyle w:val="Listeafsnit"/>
        <w:numPr>
          <w:ilvl w:val="0"/>
          <w:numId w:val="1"/>
        </w:numPr>
        <w:rPr>
          <w:rStyle w:val="Strk"/>
        </w:rPr>
      </w:pPr>
      <w:r w:rsidRPr="0014228C">
        <w:rPr>
          <w:rStyle w:val="Strk"/>
        </w:rPr>
        <w:t>Kunder:</w:t>
      </w:r>
    </w:p>
    <w:p w14:paraId="7C45B18F" w14:textId="77777777"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14:paraId="18B9B6A9" w14:textId="77777777" w:rsidR="00FB0157" w:rsidRPr="0014228C" w:rsidRDefault="00922AAE" w:rsidP="00FB0157">
      <w:pPr>
        <w:pStyle w:val="Listeafsnit"/>
        <w:numPr>
          <w:ilvl w:val="0"/>
          <w:numId w:val="1"/>
        </w:numPr>
        <w:rPr>
          <w:rStyle w:val="Strk"/>
        </w:rPr>
      </w:pPr>
      <w:r w:rsidRPr="0014228C">
        <w:rPr>
          <w:rStyle w:val="Strk"/>
        </w:rPr>
        <w:t>Administration:</w:t>
      </w:r>
    </w:p>
    <w:p w14:paraId="27A120AD" w14:textId="77777777" w:rsidR="00922AAE" w:rsidRDefault="002A6E98" w:rsidP="00922AAE">
      <w:pPr>
        <w:pStyle w:val="Listeafsnit"/>
        <w:numPr>
          <w:ilvl w:val="0"/>
          <w:numId w:val="5"/>
        </w:numPr>
      </w:pPr>
      <w:r>
        <w:t xml:space="preserve">Evt. færre reklamationssager </w:t>
      </w:r>
      <w:r w:rsidR="00307E1F">
        <w:t>afledt af f.eks. misforstået telefonisk dialog.</w:t>
      </w:r>
    </w:p>
    <w:p w14:paraId="6B6F57EC" w14:textId="77777777" w:rsidR="00307E1F" w:rsidRDefault="00307E1F" w:rsidP="00922AAE">
      <w:pPr>
        <w:pStyle w:val="Listeafsnit"/>
        <w:numPr>
          <w:ilvl w:val="0"/>
          <w:numId w:val="5"/>
        </w:numPr>
      </w:pPr>
      <w:r>
        <w:t>Bedre/korrekt overskudsgrad som flg. af korrekt beregning af f.eks. belægning/beklædning.</w:t>
      </w:r>
    </w:p>
    <w:p w14:paraId="298CF917" w14:textId="77777777"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14:paraId="203CA0AE" w14:textId="77777777" w:rsidR="00C15A62" w:rsidRDefault="00C15A62" w:rsidP="00922AAE">
      <w:pPr>
        <w:pStyle w:val="Listeafsnit"/>
        <w:numPr>
          <w:ilvl w:val="0"/>
          <w:numId w:val="5"/>
        </w:numPr>
      </w:pPr>
      <w:r>
        <w:t>Færre risici forbundet med opdatering / vedligehold af systemet (f.eks. v. sygdom/bortgang af ngl. medarbejder).</w:t>
      </w:r>
    </w:p>
    <w:p w14:paraId="50ECE4F6" w14:textId="77777777" w:rsidR="002A6E98" w:rsidRPr="0014228C" w:rsidRDefault="002A6E98" w:rsidP="002A6E98">
      <w:pPr>
        <w:pStyle w:val="Listeafsnit"/>
        <w:numPr>
          <w:ilvl w:val="0"/>
          <w:numId w:val="1"/>
        </w:numPr>
        <w:rPr>
          <w:rStyle w:val="Strk"/>
        </w:rPr>
      </w:pPr>
      <w:r w:rsidRPr="0014228C">
        <w:rPr>
          <w:rStyle w:val="Strk"/>
        </w:rPr>
        <w:t>Direktion:</w:t>
      </w:r>
    </w:p>
    <w:p w14:paraId="2B18A296" w14:textId="77777777" w:rsidR="00307E1F" w:rsidRDefault="00307E1F" w:rsidP="00307E1F">
      <w:pPr>
        <w:pStyle w:val="Listeafsnit"/>
        <w:numPr>
          <w:ilvl w:val="0"/>
          <w:numId w:val="6"/>
        </w:numPr>
      </w:pPr>
      <w:r>
        <w:t>Skal beslutte om systemet har et fornuftigt ROI og dermed om det skal implementeres.</w:t>
      </w:r>
    </w:p>
    <w:p w14:paraId="6B221993" w14:textId="77777777" w:rsidR="00307E1F" w:rsidRDefault="00C15A62" w:rsidP="00307E1F">
      <w:pPr>
        <w:pStyle w:val="Listeafsnit"/>
        <w:numPr>
          <w:ilvl w:val="0"/>
          <w:numId w:val="6"/>
        </w:numPr>
      </w:pPr>
      <w:r>
        <w:t>Bedre bundlinje ved større salg/optimering af overskudsgrad.</w:t>
      </w:r>
    </w:p>
    <w:p w14:paraId="163C0860" w14:textId="77777777" w:rsidR="00922AAE" w:rsidRDefault="00922AAE" w:rsidP="00922AAE">
      <w:bookmarkStart w:id="1080" w:name="_GoBack"/>
      <w:bookmarkEnd w:id="1080"/>
    </w:p>
    <w:p w14:paraId="181A1AFA" w14:textId="77777777" w:rsidR="001155AE" w:rsidRDefault="001155AE" w:rsidP="00922AAE"/>
    <w:tbl>
      <w:tblPr>
        <w:tblStyle w:val="Mediumgitter3-fremhvningsfarve1"/>
        <w:tblW w:w="0" w:type="auto"/>
        <w:tblLook w:val="04A0" w:firstRow="1" w:lastRow="0" w:firstColumn="1" w:lastColumn="0" w:noHBand="0" w:noVBand="1"/>
      </w:tblPr>
      <w:tblGrid>
        <w:gridCol w:w="1629"/>
        <w:gridCol w:w="1630"/>
        <w:gridCol w:w="3259"/>
        <w:gridCol w:w="3260"/>
      </w:tblGrid>
      <w:tr w:rsidR="00D95CBB" w14:paraId="2ABEBA0A" w14:textId="77777777" w:rsidTr="00ED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3C89A2F7" w14:textId="77777777" w:rsidR="0014228C" w:rsidRDefault="0014228C" w:rsidP="00D95CBB">
            <w:pPr>
              <w:rPr>
                <w:rFonts w:ascii="Arial" w:eastAsiaTheme="minorHAnsi" w:hAnsi="Arial" w:cs="Arial"/>
                <w:lang w:eastAsia="ja-JP"/>
              </w:rPr>
            </w:pPr>
          </w:p>
          <w:p w14:paraId="073DB5C6" w14:textId="77777777"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14:paraId="657330D0" w14:textId="77777777" w:rsidR="00D95CBB" w:rsidRPr="00922AAE" w:rsidRDefault="00D95CBB" w:rsidP="00922AAE">
            <w:pPr>
              <w:cnfStyle w:val="100000000000" w:firstRow="1" w:lastRow="0" w:firstColumn="0" w:lastColumn="0" w:oddVBand="0" w:evenVBand="0" w:oddHBand="0" w:evenHBand="0" w:firstRowFirstColumn="0" w:firstRowLastColumn="0" w:lastRowFirstColumn="0" w:lastRowLastColumn="0"/>
              <w:rPr>
                <w:rFonts w:ascii="Arial" w:hAnsi="Arial" w:cs="Arial"/>
              </w:rPr>
            </w:pPr>
            <w:r>
              <w:t xml:space="preserve">Medvirken </w:t>
            </w:r>
            <w:r>
              <w:rPr>
                <w:rFonts w:ascii="Arial" w:hAnsi="Arial" w:cs="Arial"/>
              </w:rPr>
              <w:t>►</w:t>
            </w:r>
          </w:p>
        </w:tc>
        <w:tc>
          <w:tcPr>
            <w:tcW w:w="3259" w:type="dxa"/>
          </w:tcPr>
          <w:p w14:paraId="0F248B22" w14:textId="77777777" w:rsidR="00D95CBB" w:rsidRDefault="00D95CBB" w:rsidP="00922AAE">
            <w:pPr>
              <w:cnfStyle w:val="100000000000" w:firstRow="1" w:lastRow="0" w:firstColumn="0" w:lastColumn="0" w:oddVBand="0" w:evenVBand="0" w:oddHBand="0" w:evenHBand="0" w:firstRowFirstColumn="0" w:firstRowLastColumn="0" w:lastRowFirstColumn="0" w:lastRowLastColumn="0"/>
            </w:pPr>
            <w:r>
              <w:t>HØJ</w:t>
            </w:r>
          </w:p>
        </w:tc>
        <w:tc>
          <w:tcPr>
            <w:tcW w:w="3260" w:type="dxa"/>
          </w:tcPr>
          <w:p w14:paraId="07FA5C97" w14:textId="77777777" w:rsidR="00D95CBB" w:rsidRDefault="00D95CBB" w:rsidP="00922AAE">
            <w:pPr>
              <w:cnfStyle w:val="100000000000" w:firstRow="1" w:lastRow="0" w:firstColumn="0" w:lastColumn="0" w:oddVBand="0" w:evenVBand="0" w:oddHBand="0" w:evenHBand="0" w:firstRowFirstColumn="0" w:firstRowLastColumn="0" w:lastRowFirstColumn="0" w:lastRowLastColumn="0"/>
            </w:pPr>
            <w:r>
              <w:t>LAV</w:t>
            </w:r>
          </w:p>
        </w:tc>
      </w:tr>
      <w:tr w:rsidR="00922AAE" w14:paraId="65EC4935" w14:textId="77777777" w:rsidTr="002A6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gridSpan w:val="2"/>
          </w:tcPr>
          <w:p w14:paraId="71F3D969" w14:textId="77777777" w:rsidR="00922AAE" w:rsidRDefault="00922AAE" w:rsidP="00922AAE">
            <w:r>
              <w:t>HØJ</w:t>
            </w:r>
          </w:p>
        </w:tc>
        <w:tc>
          <w:tcPr>
            <w:tcW w:w="3259" w:type="dxa"/>
          </w:tcPr>
          <w:p w14:paraId="32E891CC" w14:textId="77777777" w:rsidR="00922AAE" w:rsidRDefault="00922AAE" w:rsidP="00922AAE">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Martin og øvrige ngl. medarbejdere i trælasten.</w:t>
            </w:r>
          </w:p>
          <w:p w14:paraId="1F2E144E" w14:textId="77777777" w:rsidR="00922AAE" w:rsidRDefault="00922AAE" w:rsidP="00922AAE">
            <w:pPr>
              <w:cnfStyle w:val="000000100000" w:firstRow="0" w:lastRow="0" w:firstColumn="0" w:lastColumn="0" w:oddVBand="0" w:evenVBand="0" w:oddHBand="1" w:evenHBand="0" w:firstRowFirstColumn="0" w:firstRowLastColumn="0" w:lastRowFirstColumn="0" w:lastRowLastColumn="0"/>
            </w:pPr>
          </w:p>
        </w:tc>
        <w:tc>
          <w:tcPr>
            <w:tcW w:w="3260" w:type="dxa"/>
          </w:tcPr>
          <w:p w14:paraId="45CDBBF8" w14:textId="77777777" w:rsidR="00922AAE" w:rsidRDefault="002A6E98" w:rsidP="00922AAE">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Direktion</w:t>
            </w:r>
          </w:p>
          <w:p w14:paraId="00B0E573" w14:textId="77777777" w:rsidR="00C94D4C" w:rsidRDefault="00C94D4C" w:rsidP="00C94D4C">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Kunder*</w:t>
            </w:r>
          </w:p>
          <w:p w14:paraId="1D5F23C7" w14:textId="77777777" w:rsidR="00C94D4C" w:rsidRDefault="00C94D4C" w:rsidP="00C94D4C">
            <w:pPr>
              <w:pStyle w:val="Listeafsnit"/>
              <w:cnfStyle w:val="000000100000" w:firstRow="0" w:lastRow="0" w:firstColumn="0" w:lastColumn="0" w:oddVBand="0" w:evenVBand="0" w:oddHBand="1" w:evenHBand="0" w:firstRowFirstColumn="0" w:firstRowLastColumn="0" w:lastRowFirstColumn="0" w:lastRowLastColumn="0"/>
            </w:pPr>
          </w:p>
        </w:tc>
      </w:tr>
      <w:tr w:rsidR="00922AAE" w14:paraId="32B420D7" w14:textId="77777777" w:rsidTr="002A6E98">
        <w:tc>
          <w:tcPr>
            <w:cnfStyle w:val="001000000000" w:firstRow="0" w:lastRow="0" w:firstColumn="1" w:lastColumn="0" w:oddVBand="0" w:evenVBand="0" w:oddHBand="0" w:evenHBand="0" w:firstRowFirstColumn="0" w:firstRowLastColumn="0" w:lastRowFirstColumn="0" w:lastRowLastColumn="0"/>
            <w:tcW w:w="3259" w:type="dxa"/>
            <w:gridSpan w:val="2"/>
          </w:tcPr>
          <w:p w14:paraId="34C15946" w14:textId="77777777" w:rsidR="00922AAE" w:rsidRDefault="00922AAE" w:rsidP="00922AAE">
            <w:r>
              <w:t>LAV</w:t>
            </w:r>
          </w:p>
        </w:tc>
        <w:tc>
          <w:tcPr>
            <w:tcW w:w="3259" w:type="dxa"/>
          </w:tcPr>
          <w:p w14:paraId="788A9A82" w14:textId="77777777" w:rsidR="00C10478" w:rsidRDefault="00C10478" w:rsidP="002A6E98">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Administration</w:t>
            </w:r>
          </w:p>
          <w:p w14:paraId="78566363" w14:textId="77777777" w:rsidR="00922AAE" w:rsidRDefault="002A6E98" w:rsidP="002A6E98">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Alm. medarbejdere i trælasten</w:t>
            </w:r>
          </w:p>
        </w:tc>
        <w:tc>
          <w:tcPr>
            <w:tcW w:w="3260" w:type="dxa"/>
          </w:tcPr>
          <w:p w14:paraId="252FB80A" w14:textId="77777777" w:rsidR="0014228C" w:rsidRDefault="0014228C" w:rsidP="00307E1F">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Aktionærer</w:t>
            </w:r>
          </w:p>
        </w:tc>
      </w:tr>
    </w:tbl>
    <w:p w14:paraId="435C9D57" w14:textId="77777777"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14:paraId="530CE626" w14:textId="77777777" w:rsidR="008033FC" w:rsidRDefault="008033FC" w:rsidP="009707C6"/>
    <w:p w14:paraId="30E62DF3" w14:textId="77777777" w:rsidR="0013533A" w:rsidRPr="0013533A" w:rsidRDefault="0014228C" w:rsidP="00BC2942">
      <w:pPr>
        <w:pStyle w:val="Overskrift1"/>
      </w:pPr>
      <w:r>
        <w:t>SWOT-analyse</w:t>
      </w:r>
      <w:r w:rsidR="0013533A">
        <w:t>r</w:t>
      </w:r>
    </w:p>
    <w:tbl>
      <w:tblPr>
        <w:tblStyle w:val="Mediumgitter3-fremhvningsfarve1"/>
        <w:tblW w:w="0" w:type="auto"/>
        <w:tblLook w:val="04A0" w:firstRow="1" w:lastRow="0" w:firstColumn="1" w:lastColumn="0" w:noHBand="0" w:noVBand="1"/>
      </w:tblPr>
      <w:tblGrid>
        <w:gridCol w:w="1242"/>
        <w:gridCol w:w="3969"/>
        <w:gridCol w:w="4567"/>
      </w:tblGrid>
      <w:tr w:rsidR="0014228C" w14:paraId="23E49E68" w14:textId="77777777" w:rsidTr="00AC2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97D9D92" w14:textId="77777777"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14:paraId="331298CC" w14:textId="77777777" w:rsidR="0014228C" w:rsidRDefault="000A7255" w:rsidP="0014228C">
            <w:pPr>
              <w:cnfStyle w:val="100000000000" w:firstRow="1" w:lastRow="0" w:firstColumn="0" w:lastColumn="0" w:oddVBand="0" w:evenVBand="0" w:oddHBand="0" w:evenHBand="0" w:firstRowFirstColumn="0" w:firstRowLastColumn="0" w:lastRowFirstColumn="0" w:lastRowLastColumn="0"/>
            </w:pPr>
            <w:r>
              <w:t>Positive</w:t>
            </w:r>
          </w:p>
        </w:tc>
        <w:tc>
          <w:tcPr>
            <w:tcW w:w="4567" w:type="dxa"/>
          </w:tcPr>
          <w:p w14:paraId="6B7C8AC5" w14:textId="77777777" w:rsidR="0014228C" w:rsidRDefault="000A7255" w:rsidP="0014228C">
            <w:pPr>
              <w:cnfStyle w:val="100000000000" w:firstRow="1" w:lastRow="0" w:firstColumn="0" w:lastColumn="0" w:oddVBand="0" w:evenVBand="0" w:oddHBand="0" w:evenHBand="0" w:firstRowFirstColumn="0" w:firstRowLastColumn="0" w:lastRowFirstColumn="0" w:lastRowLastColumn="0"/>
            </w:pPr>
            <w:r>
              <w:t>Negative</w:t>
            </w:r>
          </w:p>
        </w:tc>
      </w:tr>
      <w:tr w:rsidR="0014228C" w14:paraId="3387841C" w14:textId="77777777" w:rsidTr="00AC2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49DB28F" w14:textId="77777777" w:rsidR="0014228C" w:rsidRDefault="000A7255" w:rsidP="0014228C">
            <w:r>
              <w:t>Interne</w:t>
            </w:r>
          </w:p>
        </w:tc>
        <w:tc>
          <w:tcPr>
            <w:tcW w:w="3969" w:type="dxa"/>
          </w:tcPr>
          <w:p w14:paraId="00D7C2F6" w14:textId="77777777" w:rsidR="0014228C" w:rsidRDefault="000A7255" w:rsidP="0014228C">
            <w:pPr>
              <w:cnfStyle w:val="000000100000" w:firstRow="0" w:lastRow="0" w:firstColumn="0" w:lastColumn="0" w:oddVBand="0" w:evenVBand="0" w:oddHBand="1" w:evenHBand="0" w:firstRowFirstColumn="0" w:firstRowLastColumn="0" w:lastRowFirstColumn="0" w:lastRowLastColumn="0"/>
            </w:pPr>
            <w:r>
              <w:t>Strengths:</w:t>
            </w:r>
          </w:p>
          <w:p w14:paraId="705F14E1" w14:textId="77777777" w:rsidR="000A7255" w:rsidRDefault="000A7255" w:rsidP="000A7255">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Klar over at nuværende situation er sårbar.</w:t>
            </w:r>
          </w:p>
          <w:p w14:paraId="0AB100D1" w14:textId="77777777" w:rsidR="000A7255" w:rsidRDefault="000A7255" w:rsidP="000A7255">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Ngl.medarbejder med indgående kendskab</w:t>
            </w:r>
            <w:r w:rsidR="00660F23">
              <w:t xml:space="preserve"> til situationen og problemområdet</w:t>
            </w:r>
            <w:r>
              <w:t>.</w:t>
            </w:r>
          </w:p>
          <w:p w14:paraId="4379015B" w14:textId="77777777" w:rsidR="000A7255" w:rsidRDefault="00660F23" w:rsidP="000A7255">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Carporte i bedre kvalitet end Silvan/Bauhaus</w:t>
            </w:r>
            <w:r w:rsidR="00AB357E">
              <w:t xml:space="preserve"> og evt andre.</w:t>
            </w:r>
          </w:p>
          <w:p w14:paraId="1435D914" w14:textId="77777777" w:rsidR="00AB357E" w:rsidRDefault="00AB357E" w:rsidP="00AB357E">
            <w:pPr>
              <w:cnfStyle w:val="000000100000" w:firstRow="0" w:lastRow="0" w:firstColumn="0" w:lastColumn="0" w:oddVBand="0" w:evenVBand="0" w:oddHBand="1" w:evenHBand="0" w:firstRowFirstColumn="0" w:firstRowLastColumn="0" w:lastRowFirstColumn="0" w:lastRowLastColumn="0"/>
            </w:pPr>
          </w:p>
          <w:p w14:paraId="70D57FA5" w14:textId="77777777" w:rsidR="00AC2921" w:rsidRDefault="00AC2921" w:rsidP="00AC2921">
            <w:pPr>
              <w:cnfStyle w:val="000000100000" w:firstRow="0" w:lastRow="0" w:firstColumn="0" w:lastColumn="0" w:oddVBand="0" w:evenVBand="0" w:oddHBand="1" w:evenHBand="0" w:firstRowFirstColumn="0" w:firstRowLastColumn="0" w:lastRowFirstColumn="0" w:lastRowLastColumn="0"/>
            </w:pPr>
          </w:p>
        </w:tc>
        <w:tc>
          <w:tcPr>
            <w:tcW w:w="4567" w:type="dxa"/>
          </w:tcPr>
          <w:p w14:paraId="498EE3AA" w14:textId="77777777" w:rsidR="0014228C" w:rsidRDefault="000A7255" w:rsidP="0014228C">
            <w:pPr>
              <w:cnfStyle w:val="000000100000" w:firstRow="0" w:lastRow="0" w:firstColumn="0" w:lastColumn="0" w:oddVBand="0" w:evenVBand="0" w:oddHBand="1" w:evenHBand="0" w:firstRowFirstColumn="0" w:firstRowLastColumn="0" w:lastRowFirstColumn="0" w:lastRowLastColumn="0"/>
            </w:pPr>
            <w:r>
              <w:t>Weaknesses:</w:t>
            </w:r>
          </w:p>
          <w:p w14:paraId="09C0BB04" w14:textId="77777777" w:rsidR="000A7255" w:rsidRDefault="000A7255" w:rsidP="000A7255">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En eller få medarbejdere kan betjene systemet.</w:t>
            </w:r>
          </w:p>
          <w:p w14:paraId="41D33C27" w14:textId="77777777" w:rsidR="000A7255" w:rsidRDefault="000A7255" w:rsidP="000A7255">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Systemet er uddateret og måske i fare for ikke at kunne fungere indenfor overskuelig fremtid.</w:t>
            </w:r>
          </w:p>
          <w:p w14:paraId="5FB78ABE" w14:textId="77777777" w:rsidR="00CB534C" w:rsidRDefault="00113D11" w:rsidP="000A7255">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 xml:space="preserve">Systemet er i 3 </w:t>
            </w:r>
            <w:r w:rsidR="006B2B60">
              <w:t>fragmenter</w:t>
            </w:r>
            <w:r>
              <w:t xml:space="preserve"> – frontend til kunder, backend (Quickbyg) og et eksternt system til oprettelse af styklister.</w:t>
            </w:r>
          </w:p>
          <w:p w14:paraId="1F528E6A" w14:textId="77777777" w:rsidR="000A7255" w:rsidRDefault="000A7255" w:rsidP="000A7255">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Kunden oplever det evt. besværligt og ufuldstændigt</w:t>
            </w:r>
            <w:r w:rsidR="003320F0">
              <w:t xml:space="preserve"> at lave forespørgsler</w:t>
            </w:r>
            <w:r>
              <w:t>.</w:t>
            </w:r>
          </w:p>
          <w:p w14:paraId="3D2E47DB" w14:textId="77777777" w:rsidR="00CB534C" w:rsidRDefault="00CB534C" w:rsidP="00CB534C">
            <w:pPr>
              <w:cnfStyle w:val="000000100000" w:firstRow="0" w:lastRow="0" w:firstColumn="0" w:lastColumn="0" w:oddVBand="0" w:evenVBand="0" w:oddHBand="1" w:evenHBand="0" w:firstRowFirstColumn="0" w:firstRowLastColumn="0" w:lastRowFirstColumn="0" w:lastRowLastColumn="0"/>
            </w:pPr>
          </w:p>
        </w:tc>
      </w:tr>
      <w:tr w:rsidR="0014228C" w14:paraId="06B58206" w14:textId="77777777" w:rsidTr="00AC2921">
        <w:tc>
          <w:tcPr>
            <w:cnfStyle w:val="001000000000" w:firstRow="0" w:lastRow="0" w:firstColumn="1" w:lastColumn="0" w:oddVBand="0" w:evenVBand="0" w:oddHBand="0" w:evenHBand="0" w:firstRowFirstColumn="0" w:firstRowLastColumn="0" w:lastRowFirstColumn="0" w:lastRowLastColumn="0"/>
            <w:tcW w:w="1242" w:type="dxa"/>
          </w:tcPr>
          <w:p w14:paraId="70E4010F" w14:textId="77777777" w:rsidR="0014228C" w:rsidRDefault="000A7255" w:rsidP="0014228C">
            <w:r>
              <w:t>Eksterne</w:t>
            </w:r>
          </w:p>
        </w:tc>
        <w:tc>
          <w:tcPr>
            <w:tcW w:w="3969" w:type="dxa"/>
          </w:tcPr>
          <w:p w14:paraId="760982F3" w14:textId="77777777" w:rsidR="0014228C" w:rsidRDefault="000A7255" w:rsidP="0014228C">
            <w:pPr>
              <w:cnfStyle w:val="000000000000" w:firstRow="0" w:lastRow="0" w:firstColumn="0" w:lastColumn="0" w:oddVBand="0" w:evenVBand="0" w:oddHBand="0" w:evenHBand="0" w:firstRowFirstColumn="0" w:firstRowLastColumn="0" w:lastRowFirstColumn="0" w:lastRowLastColumn="0"/>
            </w:pPr>
            <w:r>
              <w:t>Opportunities:</w:t>
            </w:r>
          </w:p>
          <w:p w14:paraId="65F190B2" w14:textId="77777777" w:rsidR="000A7255" w:rsidRDefault="003320F0" w:rsidP="000A7255">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Større salg som flg. af større brugervenlighed.</w:t>
            </w:r>
          </w:p>
          <w:p w14:paraId="7F48F692" w14:textId="77777777" w:rsidR="003320F0" w:rsidRDefault="00660F23" w:rsidP="000A7255">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Ny/bedre løsning i websitet kan tiltrække flere kunder.</w:t>
            </w:r>
          </w:p>
          <w:p w14:paraId="2D282D2F" w14:textId="77777777" w:rsidR="001768C7" w:rsidRDefault="001768C7" w:rsidP="000A7255">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Bedre backend mindsker evt. flaskehalse hvis ngl.medarbejder er fraværende.</w:t>
            </w:r>
          </w:p>
          <w:p w14:paraId="795A3E82" w14:textId="77777777" w:rsidR="00684E28" w:rsidRDefault="00684E28" w:rsidP="000A7255">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COTS system som kun kræver licens eller engangssum.</w:t>
            </w:r>
          </w:p>
          <w:p w14:paraId="161D0AA6" w14:textId="77777777" w:rsidR="00AC2921" w:rsidRDefault="00AC2921" w:rsidP="00AC2921">
            <w:pPr>
              <w:cnfStyle w:val="000000000000" w:firstRow="0" w:lastRow="0" w:firstColumn="0" w:lastColumn="0" w:oddVBand="0" w:evenVBand="0" w:oddHBand="0" w:evenHBand="0" w:firstRowFirstColumn="0" w:firstRowLastColumn="0" w:lastRowFirstColumn="0" w:lastRowLastColumn="0"/>
            </w:pPr>
          </w:p>
        </w:tc>
        <w:tc>
          <w:tcPr>
            <w:tcW w:w="4567" w:type="dxa"/>
          </w:tcPr>
          <w:p w14:paraId="732E3ADF" w14:textId="77777777" w:rsidR="0014228C" w:rsidRDefault="00660F23" w:rsidP="0014228C">
            <w:pPr>
              <w:cnfStyle w:val="000000000000" w:firstRow="0" w:lastRow="0" w:firstColumn="0" w:lastColumn="0" w:oddVBand="0" w:evenVBand="0" w:oddHBand="0" w:evenHBand="0" w:firstRowFirstColumn="0" w:firstRowLastColumn="0" w:lastRowFirstColumn="0" w:lastRowLastColumn="0"/>
            </w:pPr>
            <w:r>
              <w:t>Threats:</w:t>
            </w:r>
          </w:p>
          <w:p w14:paraId="4F958289" w14:textId="77777777" w:rsidR="00660F23" w:rsidRDefault="00660F23" w:rsidP="00660F23">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Konkurrenter udvikler tilsvarende eller bedre løsning hurtigere.</w:t>
            </w:r>
          </w:p>
          <w:p w14:paraId="35BD8F9F" w14:textId="77777777" w:rsidR="00660F23" w:rsidRDefault="00660F23" w:rsidP="00660F23">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Kunder vender sig mod billige standardcarporte.</w:t>
            </w:r>
          </w:p>
          <w:p w14:paraId="443B9609" w14:textId="77777777" w:rsidR="00660F23" w:rsidRDefault="00660F23" w:rsidP="00660F23">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Budget byggemarkeder har flere butikker =&gt; mere tilgængelige.</w:t>
            </w:r>
          </w:p>
          <w:p w14:paraId="3CF7B7DA" w14:textId="77777777" w:rsidR="00684E28" w:rsidRDefault="00684E28" w:rsidP="00660F23">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COTS system viser sig at have begrænsninger ift. krav som måtte opstå senere.</w:t>
            </w:r>
          </w:p>
          <w:p w14:paraId="06550535" w14:textId="77777777" w:rsidR="005858CF" w:rsidRDefault="005858CF" w:rsidP="005858CF">
            <w:pPr>
              <w:pStyle w:val="Listeafsnit"/>
              <w:cnfStyle w:val="000000000000" w:firstRow="0" w:lastRow="0" w:firstColumn="0" w:lastColumn="0" w:oddVBand="0" w:evenVBand="0" w:oddHBand="0" w:evenHBand="0" w:firstRowFirstColumn="0" w:firstRowLastColumn="0" w:lastRowFirstColumn="0" w:lastRowLastColumn="0"/>
            </w:pPr>
          </w:p>
        </w:tc>
      </w:tr>
    </w:tbl>
    <w:p w14:paraId="7C49C365" w14:textId="77777777" w:rsidR="0014228C" w:rsidRDefault="0014228C" w:rsidP="0014228C"/>
    <w:p w14:paraId="34D9E1C5" w14:textId="77777777" w:rsidR="00AB357E" w:rsidRDefault="00AB357E" w:rsidP="0014228C"/>
    <w:p w14:paraId="25B70195" w14:textId="77777777" w:rsidR="00AB357E" w:rsidRDefault="00AB357E" w:rsidP="0014228C"/>
    <w:p w14:paraId="78C481C0" w14:textId="77777777" w:rsidR="00AB357E" w:rsidRDefault="00AB357E" w:rsidP="0014228C"/>
    <w:p w14:paraId="25B28DAD" w14:textId="77777777" w:rsidR="00AB357E" w:rsidRDefault="00AB357E" w:rsidP="0014228C"/>
    <w:p w14:paraId="4DF1E11E" w14:textId="77777777" w:rsidR="00AB357E" w:rsidRDefault="00AB357E" w:rsidP="0014228C"/>
    <w:p w14:paraId="53560960" w14:textId="77777777" w:rsidR="00AB357E" w:rsidRDefault="00AB357E" w:rsidP="0014228C"/>
    <w:p w14:paraId="26B27AAC" w14:textId="77777777" w:rsidR="00AB357E" w:rsidRDefault="00AB357E" w:rsidP="0014228C"/>
    <w:p w14:paraId="2818E750" w14:textId="77777777" w:rsidR="00AB357E" w:rsidRDefault="00AB357E" w:rsidP="0014228C"/>
    <w:p w14:paraId="5E6E9ED5" w14:textId="77777777" w:rsidR="00AB357E" w:rsidRDefault="00AB357E" w:rsidP="0014228C"/>
    <w:p w14:paraId="54D0491D" w14:textId="77777777" w:rsidR="00AB357E" w:rsidRDefault="00AB357E" w:rsidP="0014228C"/>
    <w:p w14:paraId="5591C16A" w14:textId="77777777" w:rsidR="00AB357E" w:rsidRDefault="00AB357E" w:rsidP="0014228C"/>
    <w:tbl>
      <w:tblPr>
        <w:tblStyle w:val="Mediumgitter3-fremhvningsfarve2"/>
        <w:tblW w:w="0" w:type="auto"/>
        <w:tblLook w:val="04A0" w:firstRow="1" w:lastRow="0" w:firstColumn="1" w:lastColumn="0" w:noHBand="0" w:noVBand="1"/>
      </w:tblPr>
      <w:tblGrid>
        <w:gridCol w:w="1242"/>
        <w:gridCol w:w="3969"/>
        <w:gridCol w:w="4567"/>
      </w:tblGrid>
      <w:tr w:rsidR="003F05A6" w14:paraId="31435F86" w14:textId="77777777" w:rsidTr="003F0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3B5DE37" w14:textId="77777777" w:rsidR="003F05A6" w:rsidRDefault="003F05A6" w:rsidP="0014228C">
            <w:r>
              <w:t>Projektet</w:t>
            </w:r>
          </w:p>
        </w:tc>
        <w:tc>
          <w:tcPr>
            <w:tcW w:w="3969" w:type="dxa"/>
          </w:tcPr>
          <w:p w14:paraId="031AD49A" w14:textId="77777777" w:rsidR="003F05A6" w:rsidRDefault="003F05A6" w:rsidP="0014228C">
            <w:pPr>
              <w:cnfStyle w:val="100000000000" w:firstRow="1" w:lastRow="0" w:firstColumn="0" w:lastColumn="0" w:oddVBand="0" w:evenVBand="0" w:oddHBand="0" w:evenHBand="0" w:firstRowFirstColumn="0" w:firstRowLastColumn="0" w:lastRowFirstColumn="0" w:lastRowLastColumn="0"/>
            </w:pPr>
            <w:r>
              <w:t>Positive</w:t>
            </w:r>
          </w:p>
        </w:tc>
        <w:tc>
          <w:tcPr>
            <w:tcW w:w="4567" w:type="dxa"/>
          </w:tcPr>
          <w:p w14:paraId="375ACBA6" w14:textId="77777777" w:rsidR="003F05A6" w:rsidRDefault="003F05A6" w:rsidP="0014228C">
            <w:pPr>
              <w:cnfStyle w:val="100000000000" w:firstRow="1" w:lastRow="0" w:firstColumn="0" w:lastColumn="0" w:oddVBand="0" w:evenVBand="0" w:oddHBand="0" w:evenHBand="0" w:firstRowFirstColumn="0" w:firstRowLastColumn="0" w:lastRowFirstColumn="0" w:lastRowLastColumn="0"/>
            </w:pPr>
            <w:r>
              <w:t>Negative</w:t>
            </w:r>
          </w:p>
        </w:tc>
      </w:tr>
      <w:tr w:rsidR="003F05A6" w14:paraId="569121ED" w14:textId="77777777" w:rsidTr="003F0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0B4555A" w14:textId="77777777" w:rsidR="003F05A6" w:rsidRDefault="003F05A6" w:rsidP="0014228C">
            <w:r>
              <w:t>Interne</w:t>
            </w:r>
          </w:p>
        </w:tc>
        <w:tc>
          <w:tcPr>
            <w:tcW w:w="3969" w:type="dxa"/>
          </w:tcPr>
          <w:p w14:paraId="213AFD9E" w14:textId="77777777" w:rsidR="003F05A6" w:rsidRDefault="003F05A6" w:rsidP="0014228C">
            <w:pPr>
              <w:cnfStyle w:val="000000100000" w:firstRow="0" w:lastRow="0" w:firstColumn="0" w:lastColumn="0" w:oddVBand="0" w:evenVBand="0" w:oddHBand="1" w:evenHBand="0" w:firstRowFirstColumn="0" w:firstRowLastColumn="0" w:lastRowFirstColumn="0" w:lastRowLastColumn="0"/>
            </w:pPr>
            <w:r>
              <w:t>Strengths:</w:t>
            </w:r>
          </w:p>
          <w:p w14:paraId="6F205869" w14:textId="77777777" w:rsidR="003F05A6" w:rsidRDefault="003F05A6" w:rsidP="003F05A6">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Dedikeret ngl.medarbejder tæt på problemområdet med masser af viden, både som it-bruger og håndværker/trælastmand.</w:t>
            </w:r>
          </w:p>
          <w:p w14:paraId="46EC9A76" w14:textId="77777777" w:rsidR="003F05A6" w:rsidRDefault="003F05A6" w:rsidP="003F05A6">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Fog har tidligere fået udviklet et system, så de er klar over at der er en gevinst ved nyt system.</w:t>
            </w:r>
          </w:p>
          <w:p w14:paraId="7DEE68B8" w14:textId="77777777" w:rsidR="003F05A6" w:rsidRDefault="003F05A6" w:rsidP="003F05A6">
            <w:pPr>
              <w:cnfStyle w:val="000000100000" w:firstRow="0" w:lastRow="0" w:firstColumn="0" w:lastColumn="0" w:oddVBand="0" w:evenVBand="0" w:oddHBand="1" w:evenHBand="0" w:firstRowFirstColumn="0" w:firstRowLastColumn="0" w:lastRowFirstColumn="0" w:lastRowLastColumn="0"/>
            </w:pPr>
          </w:p>
        </w:tc>
        <w:tc>
          <w:tcPr>
            <w:tcW w:w="4567" w:type="dxa"/>
          </w:tcPr>
          <w:p w14:paraId="3E346277" w14:textId="77777777" w:rsidR="003F05A6" w:rsidRDefault="003F05A6" w:rsidP="0014228C">
            <w:pPr>
              <w:cnfStyle w:val="000000100000" w:firstRow="0" w:lastRow="0" w:firstColumn="0" w:lastColumn="0" w:oddVBand="0" w:evenVBand="0" w:oddHBand="1" w:evenHBand="0" w:firstRowFirstColumn="0" w:firstRowLastColumn="0" w:lastRowFirstColumn="0" w:lastRowLastColumn="0"/>
            </w:pPr>
            <w:r>
              <w:t>Weaknesses:</w:t>
            </w:r>
          </w:p>
          <w:p w14:paraId="7AB24060" w14:textId="77777777" w:rsidR="003F05A6" w:rsidRDefault="00F143EA" w:rsidP="003F05A6">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 xml:space="preserve">Konflikt: </w:t>
            </w:r>
            <w:r w:rsidR="003F05A6">
              <w:t>Man kan godt lide enkeltheden i Quickbyg samtidig med at man vil have et system som potentielt kan give mere vedligehold af varer, priser mv.</w:t>
            </w:r>
          </w:p>
          <w:p w14:paraId="235C9837" w14:textId="77777777" w:rsidR="003F05A6" w:rsidRDefault="003F05A6" w:rsidP="003F05A6">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Der er skitseret en række udfordringer, f.eks. opdatering af varenumre, priser og tilføjelser af flere varer, men kun ytret 2 konkrete krav.</w:t>
            </w:r>
          </w:p>
          <w:p w14:paraId="32483AD7" w14:textId="77777777" w:rsidR="003F05A6" w:rsidRDefault="003F05A6" w:rsidP="003F05A6">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Der er kun foretaget interview af 1 person, så uklart hvordan resten af organisationen forholder sig.</w:t>
            </w:r>
          </w:p>
          <w:p w14:paraId="1806212D" w14:textId="77777777" w:rsidR="003F05A6" w:rsidRDefault="003F05A6" w:rsidP="003F05A6">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Et tidligere projekt er skrinlagt, er man urealistisk i sine mål?</w:t>
            </w:r>
            <w:r w:rsidR="00F143EA">
              <w:t xml:space="preserve"> Man ved hvad man har, men ved man hvad man vil?</w:t>
            </w:r>
          </w:p>
          <w:p w14:paraId="3E33715F" w14:textId="77777777" w:rsidR="003F05A6" w:rsidRDefault="003F05A6" w:rsidP="003F05A6">
            <w:pPr>
              <w:cnfStyle w:val="000000100000" w:firstRow="0" w:lastRow="0" w:firstColumn="0" w:lastColumn="0" w:oddVBand="0" w:evenVBand="0" w:oddHBand="1" w:evenHBand="0" w:firstRowFirstColumn="0" w:firstRowLastColumn="0" w:lastRowFirstColumn="0" w:lastRowLastColumn="0"/>
            </w:pPr>
          </w:p>
        </w:tc>
      </w:tr>
      <w:tr w:rsidR="003F05A6" w14:paraId="49E24220" w14:textId="77777777" w:rsidTr="003F05A6">
        <w:tc>
          <w:tcPr>
            <w:cnfStyle w:val="001000000000" w:firstRow="0" w:lastRow="0" w:firstColumn="1" w:lastColumn="0" w:oddVBand="0" w:evenVBand="0" w:oddHBand="0" w:evenHBand="0" w:firstRowFirstColumn="0" w:firstRowLastColumn="0" w:lastRowFirstColumn="0" w:lastRowLastColumn="0"/>
            <w:tcW w:w="1242" w:type="dxa"/>
          </w:tcPr>
          <w:p w14:paraId="18CF67D4" w14:textId="77777777" w:rsidR="003F05A6" w:rsidRDefault="003F05A6" w:rsidP="0014228C">
            <w:r>
              <w:t>Eksterne</w:t>
            </w:r>
          </w:p>
        </w:tc>
        <w:tc>
          <w:tcPr>
            <w:tcW w:w="3969" w:type="dxa"/>
          </w:tcPr>
          <w:p w14:paraId="67CEE49D" w14:textId="77777777" w:rsidR="003F05A6" w:rsidRDefault="003F05A6" w:rsidP="0014228C">
            <w:pPr>
              <w:cnfStyle w:val="000000000000" w:firstRow="0" w:lastRow="0" w:firstColumn="0" w:lastColumn="0" w:oddVBand="0" w:evenVBand="0" w:oddHBand="0" w:evenHBand="0" w:firstRowFirstColumn="0" w:firstRowLastColumn="0" w:lastRowFirstColumn="0" w:lastRowLastColumn="0"/>
            </w:pPr>
            <w:r>
              <w:t>Opportunities:</w:t>
            </w:r>
          </w:p>
          <w:p w14:paraId="07254882" w14:textId="77777777" w:rsidR="003F05A6" w:rsidRDefault="00F143EA" w:rsidP="003F05A6">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COTS ERP-system kan evt. indfri krav hurtigt, ved få justeringer/tilføjelser?</w:t>
            </w:r>
          </w:p>
          <w:p w14:paraId="3C5B652A" w14:textId="77777777" w:rsidR="00F143EA" w:rsidRDefault="00F143EA" w:rsidP="00FB5E22">
            <w:pPr>
              <w:cnfStyle w:val="000000000000" w:firstRow="0" w:lastRow="0" w:firstColumn="0" w:lastColumn="0" w:oddVBand="0" w:evenVBand="0" w:oddHBand="0" w:evenHBand="0" w:firstRowFirstColumn="0" w:firstRowLastColumn="0" w:lastRowFirstColumn="0" w:lastRowLastColumn="0"/>
            </w:pPr>
          </w:p>
        </w:tc>
        <w:tc>
          <w:tcPr>
            <w:tcW w:w="4567" w:type="dxa"/>
          </w:tcPr>
          <w:p w14:paraId="1944D01B" w14:textId="77777777" w:rsidR="003F05A6" w:rsidRDefault="003F05A6" w:rsidP="0014228C">
            <w:pPr>
              <w:cnfStyle w:val="000000000000" w:firstRow="0" w:lastRow="0" w:firstColumn="0" w:lastColumn="0" w:oddVBand="0" w:evenVBand="0" w:oddHBand="0" w:evenHBand="0" w:firstRowFirstColumn="0" w:firstRowLastColumn="0" w:lastRowFirstColumn="0" w:lastRowLastColumn="0"/>
            </w:pPr>
            <w:r>
              <w:t>Threats:</w:t>
            </w:r>
          </w:p>
          <w:p w14:paraId="7FF05919" w14:textId="77777777" w:rsidR="00F143EA" w:rsidRDefault="00F143EA" w:rsidP="00F143EA">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ERP system er måske over målet/for indviklet til at medarbejderne gider bruge det.</w:t>
            </w:r>
          </w:p>
          <w:p w14:paraId="42970440" w14:textId="77777777" w:rsidR="00F143EA" w:rsidRDefault="00F143EA" w:rsidP="00F143EA">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Modvillighed blandt medarbejdere kan skabe splid og skade virksomheden.</w:t>
            </w:r>
          </w:p>
          <w:p w14:paraId="368AE1F1" w14:textId="77777777" w:rsidR="00F143EA" w:rsidRDefault="005858CF" w:rsidP="00F143EA">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M</w:t>
            </w:r>
            <w:r w:rsidR="00811E1E">
              <w:t>arkedet</w:t>
            </w:r>
            <w:r w:rsidR="00F143EA">
              <w:t xml:space="preserve"> ændres i en sådan grad, at systemet ikke kan </w:t>
            </w:r>
            <w:r w:rsidR="00811E1E">
              <w:t>bruges.</w:t>
            </w:r>
          </w:p>
          <w:p w14:paraId="090ABA76" w14:textId="77777777" w:rsidR="005858CF" w:rsidRDefault="005858CF" w:rsidP="009C7F34">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Klimaforandringer medfører ændringer i byggeregulativer som fordrer konstruktionsændringer i carporte.</w:t>
            </w:r>
          </w:p>
          <w:p w14:paraId="7BA00785" w14:textId="77777777" w:rsidR="002477D7" w:rsidRDefault="002477D7" w:rsidP="009C7F34">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Har vi egne biler i fremtiden?</w:t>
            </w:r>
          </w:p>
          <w:p w14:paraId="454D8488" w14:textId="77777777" w:rsidR="00F143EA" w:rsidRDefault="00F143EA" w:rsidP="005858CF">
            <w:pPr>
              <w:cnfStyle w:val="000000000000" w:firstRow="0" w:lastRow="0" w:firstColumn="0" w:lastColumn="0" w:oddVBand="0" w:evenVBand="0" w:oddHBand="0" w:evenHBand="0" w:firstRowFirstColumn="0" w:firstRowLastColumn="0" w:lastRowFirstColumn="0" w:lastRowLastColumn="0"/>
            </w:pPr>
          </w:p>
        </w:tc>
      </w:tr>
    </w:tbl>
    <w:p w14:paraId="080FB4F9" w14:textId="77777777" w:rsidR="003F05A6" w:rsidRDefault="003F05A6" w:rsidP="0014228C"/>
    <w:tbl>
      <w:tblPr>
        <w:tblStyle w:val="Mediumgitter3-fremhvningsfarve3"/>
        <w:tblW w:w="0" w:type="auto"/>
        <w:tblLook w:val="04A0" w:firstRow="1" w:lastRow="0" w:firstColumn="1" w:lastColumn="0" w:noHBand="0" w:noVBand="1"/>
      </w:tblPr>
      <w:tblGrid>
        <w:gridCol w:w="1273"/>
        <w:gridCol w:w="3938"/>
        <w:gridCol w:w="4567"/>
      </w:tblGrid>
      <w:tr w:rsidR="0013533A" w14:paraId="3EEFD2C1" w14:textId="77777777" w:rsidTr="00AC2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5D9E64C9" w14:textId="77777777"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14:paraId="208D52EE" w14:textId="77777777" w:rsidR="0013533A" w:rsidRDefault="008E2FB2" w:rsidP="0014228C">
            <w:pPr>
              <w:cnfStyle w:val="100000000000" w:firstRow="1" w:lastRow="0" w:firstColumn="0" w:lastColumn="0" w:oddVBand="0" w:evenVBand="0" w:oddHBand="0" w:evenHBand="0" w:firstRowFirstColumn="0" w:firstRowLastColumn="0" w:lastRowFirstColumn="0" w:lastRowLastColumn="0"/>
            </w:pPr>
            <w:r>
              <w:t>Positive</w:t>
            </w:r>
          </w:p>
        </w:tc>
        <w:tc>
          <w:tcPr>
            <w:tcW w:w="4567" w:type="dxa"/>
          </w:tcPr>
          <w:p w14:paraId="68B33B1E" w14:textId="77777777" w:rsidR="0013533A" w:rsidRDefault="008E2FB2" w:rsidP="0014228C">
            <w:pPr>
              <w:cnfStyle w:val="100000000000" w:firstRow="1" w:lastRow="0" w:firstColumn="0" w:lastColumn="0" w:oddVBand="0" w:evenVBand="0" w:oddHBand="0" w:evenHBand="0" w:firstRowFirstColumn="0" w:firstRowLastColumn="0" w:lastRowFirstColumn="0" w:lastRowLastColumn="0"/>
            </w:pPr>
            <w:r>
              <w:t>Negative</w:t>
            </w:r>
          </w:p>
        </w:tc>
      </w:tr>
      <w:tr w:rsidR="0013533A" w14:paraId="6A1E5A4E" w14:textId="77777777" w:rsidTr="00AC2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1174FC53" w14:textId="77777777" w:rsidR="0013533A" w:rsidRDefault="008E2FB2" w:rsidP="0014228C">
            <w:r>
              <w:lastRenderedPageBreak/>
              <w:t>Interne</w:t>
            </w:r>
          </w:p>
        </w:tc>
        <w:tc>
          <w:tcPr>
            <w:tcW w:w="3938" w:type="dxa"/>
          </w:tcPr>
          <w:p w14:paraId="5000B732" w14:textId="77777777" w:rsidR="0013533A" w:rsidRDefault="008E2FB2" w:rsidP="0014228C">
            <w:pPr>
              <w:cnfStyle w:val="000000100000" w:firstRow="0" w:lastRow="0" w:firstColumn="0" w:lastColumn="0" w:oddVBand="0" w:evenVBand="0" w:oddHBand="1" w:evenHBand="0" w:firstRowFirstColumn="0" w:firstRowLastColumn="0" w:lastRowFirstColumn="0" w:lastRowLastColumn="0"/>
            </w:pPr>
            <w:r>
              <w:t>Strengths:</w:t>
            </w:r>
          </w:p>
          <w:p w14:paraId="4680D819" w14:textId="77777777" w:rsidR="002E3D80" w:rsidRDefault="002E3D80" w:rsidP="002E3D80">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Lille team med korte beslutningsveje.</w:t>
            </w:r>
          </w:p>
          <w:p w14:paraId="57EF163D" w14:textId="77777777" w:rsidR="002E3D80" w:rsidRDefault="002E3D80" w:rsidP="002E3D80">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Dedikerede og debatlystne teammedlemmer med en del erfaring.</w:t>
            </w:r>
          </w:p>
          <w:p w14:paraId="0A35163A" w14:textId="77777777" w:rsidR="002E3D80" w:rsidRDefault="002E3D80" w:rsidP="002E3D80">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Kan både levere backend, frontend og designe GUI.</w:t>
            </w:r>
          </w:p>
          <w:p w14:paraId="31A27069" w14:textId="77777777" w:rsidR="002E3D80" w:rsidRDefault="007B1C18" w:rsidP="002E3D80">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Er klar over udfordringer</w:t>
            </w:r>
            <w:r w:rsidR="002E3D80">
              <w:t>ne med at være få</w:t>
            </w:r>
            <w:r>
              <w:t xml:space="preserve"> og er lykkedes fint med tidlig</w:t>
            </w:r>
            <w:r w:rsidR="002E3D80">
              <w:t>ere projekter.</w:t>
            </w:r>
          </w:p>
          <w:p w14:paraId="3FBF2E9B" w14:textId="77777777" w:rsidR="00AC2921" w:rsidRDefault="00AC2921" w:rsidP="00AC2921">
            <w:pPr>
              <w:cnfStyle w:val="000000100000" w:firstRow="0" w:lastRow="0" w:firstColumn="0" w:lastColumn="0" w:oddVBand="0" w:evenVBand="0" w:oddHBand="1" w:evenHBand="0" w:firstRowFirstColumn="0" w:firstRowLastColumn="0" w:lastRowFirstColumn="0" w:lastRowLastColumn="0"/>
            </w:pPr>
          </w:p>
        </w:tc>
        <w:tc>
          <w:tcPr>
            <w:tcW w:w="4567" w:type="dxa"/>
          </w:tcPr>
          <w:p w14:paraId="246BCE92" w14:textId="77777777" w:rsidR="0013533A" w:rsidRDefault="008E2FB2" w:rsidP="0014228C">
            <w:pPr>
              <w:cnfStyle w:val="000000100000" w:firstRow="0" w:lastRow="0" w:firstColumn="0" w:lastColumn="0" w:oddVBand="0" w:evenVBand="0" w:oddHBand="1" w:evenHBand="0" w:firstRowFirstColumn="0" w:firstRowLastColumn="0" w:lastRowFirstColumn="0" w:lastRowLastColumn="0"/>
            </w:pPr>
            <w:r>
              <w:t>Weaknesses:</w:t>
            </w:r>
          </w:p>
          <w:p w14:paraId="56E07DD8" w14:textId="77777777" w:rsidR="002E3D80" w:rsidRDefault="002E3D80" w:rsidP="002E3D80">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Få teammedlemmer kan give unuanceret billede af problemområdet og dermed løsning.</w:t>
            </w:r>
          </w:p>
          <w:p w14:paraId="7D48BA41" w14:textId="77777777" w:rsidR="002E3D80" w:rsidRDefault="002E3D80" w:rsidP="002E3D80">
            <w:pPr>
              <w:pStyle w:val="Listeafsnit"/>
              <w:numPr>
                <w:ilvl w:val="0"/>
                <w:numId w:val="1"/>
              </w:numPr>
              <w:cnfStyle w:val="000000100000" w:firstRow="0" w:lastRow="0" w:firstColumn="0" w:lastColumn="0" w:oddVBand="0" w:evenVBand="0" w:oddHBand="1" w:evenHBand="0" w:firstRowFirstColumn="0" w:firstRowLastColumn="0" w:lastRowFirstColumn="0" w:lastRowLastColumn="0"/>
            </w:pPr>
            <w:r>
              <w:t>Svært at gennemføre flertalsbeslutninger ved uenighed.</w:t>
            </w:r>
          </w:p>
        </w:tc>
      </w:tr>
      <w:tr w:rsidR="0013533A" w14:paraId="719A7EDA" w14:textId="77777777" w:rsidTr="00AC2921">
        <w:tc>
          <w:tcPr>
            <w:cnfStyle w:val="001000000000" w:firstRow="0" w:lastRow="0" w:firstColumn="1" w:lastColumn="0" w:oddVBand="0" w:evenVBand="0" w:oddHBand="0" w:evenHBand="0" w:firstRowFirstColumn="0" w:firstRowLastColumn="0" w:lastRowFirstColumn="0" w:lastRowLastColumn="0"/>
            <w:tcW w:w="1273" w:type="dxa"/>
          </w:tcPr>
          <w:p w14:paraId="297B4492" w14:textId="77777777" w:rsidR="0013533A" w:rsidRDefault="008E2FB2" w:rsidP="0014228C">
            <w:r>
              <w:t>Eksterne</w:t>
            </w:r>
          </w:p>
        </w:tc>
        <w:tc>
          <w:tcPr>
            <w:tcW w:w="3938" w:type="dxa"/>
          </w:tcPr>
          <w:p w14:paraId="79024D88" w14:textId="77777777" w:rsidR="0013533A" w:rsidRDefault="008E2FB2" w:rsidP="0014228C">
            <w:pPr>
              <w:cnfStyle w:val="000000000000" w:firstRow="0" w:lastRow="0" w:firstColumn="0" w:lastColumn="0" w:oddVBand="0" w:evenVBand="0" w:oddHBand="0" w:evenHBand="0" w:firstRowFirstColumn="0" w:firstRowLastColumn="0" w:lastRowFirstColumn="0" w:lastRowLastColumn="0"/>
            </w:pPr>
            <w:r>
              <w:t>Opportunities:</w:t>
            </w:r>
          </w:p>
          <w:p w14:paraId="686558F5" w14:textId="77777777" w:rsidR="002E3D80" w:rsidRDefault="002E3D80" w:rsidP="00684E28">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 xml:space="preserve">Flere teammedlemmer ville </w:t>
            </w:r>
            <w:r w:rsidR="00684E28">
              <w:t>bidrage til mere nuancerede diskussioner og større sikkerhed i gennemførsel af opgaver.</w:t>
            </w:r>
          </w:p>
          <w:p w14:paraId="1312A744" w14:textId="77777777" w:rsidR="00684E28" w:rsidRDefault="00684E28" w:rsidP="00684E28">
            <w:pPr>
              <w:ind w:left="360"/>
              <w:cnfStyle w:val="000000000000" w:firstRow="0" w:lastRow="0" w:firstColumn="0" w:lastColumn="0" w:oddVBand="0" w:evenVBand="0" w:oddHBand="0" w:evenHBand="0" w:firstRowFirstColumn="0" w:firstRowLastColumn="0" w:lastRowFirstColumn="0" w:lastRowLastColumn="0"/>
            </w:pPr>
          </w:p>
        </w:tc>
        <w:tc>
          <w:tcPr>
            <w:tcW w:w="4567" w:type="dxa"/>
          </w:tcPr>
          <w:p w14:paraId="4DA7A3A2" w14:textId="77777777" w:rsidR="0013533A" w:rsidRDefault="008E2FB2" w:rsidP="0014228C">
            <w:pPr>
              <w:cnfStyle w:val="000000000000" w:firstRow="0" w:lastRow="0" w:firstColumn="0" w:lastColumn="0" w:oddVBand="0" w:evenVBand="0" w:oddHBand="0" w:evenHBand="0" w:firstRowFirstColumn="0" w:firstRowLastColumn="0" w:lastRowFirstColumn="0" w:lastRowLastColumn="0"/>
            </w:pPr>
            <w:r>
              <w:t>Threats:</w:t>
            </w:r>
          </w:p>
          <w:p w14:paraId="333D6614" w14:textId="77777777" w:rsidR="00684E28" w:rsidRDefault="00684E28" w:rsidP="00684E28">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Uenighed bliver så alvorlig at teamet splittes op.</w:t>
            </w:r>
          </w:p>
          <w:p w14:paraId="5581DA24" w14:textId="77777777" w:rsidR="00684E28" w:rsidRDefault="00684E28" w:rsidP="00684E28">
            <w:pPr>
              <w:pStyle w:val="Listeafsnit"/>
              <w:numPr>
                <w:ilvl w:val="0"/>
                <w:numId w:val="1"/>
              </w:numPr>
              <w:cnfStyle w:val="000000000000" w:firstRow="0" w:lastRow="0" w:firstColumn="0" w:lastColumn="0" w:oddVBand="0" w:evenVBand="0" w:oddHBand="0" w:evenHBand="0" w:firstRowFirstColumn="0" w:firstRowLastColumn="0" w:lastRowFirstColumn="0" w:lastRowLastColumn="0"/>
            </w:pPr>
            <w:r>
              <w:t>Sygdom</w:t>
            </w:r>
            <w:r w:rsidR="006B2B60">
              <w:t xml:space="preserve"> kan hurtigt forsinke projektet</w:t>
            </w:r>
            <w:r>
              <w:t>.</w:t>
            </w:r>
          </w:p>
        </w:tc>
      </w:tr>
    </w:tbl>
    <w:p w14:paraId="4F0160FD" w14:textId="77777777" w:rsidR="00980342" w:rsidRDefault="00113D11" w:rsidP="002000D9">
      <w:pPr>
        <w:pStyle w:val="Overskrift1"/>
      </w:pPr>
      <w:r>
        <w:t>Formål</w:t>
      </w:r>
    </w:p>
    <w:p w14:paraId="02F2A40E" w14:textId="77777777" w:rsidR="00113D11" w:rsidRDefault="00113D11" w:rsidP="00113D11">
      <w:r>
        <w:t xml:space="preserve">At give kunden bedre mulighed for at kunne visualisere sin carport. </w:t>
      </w:r>
    </w:p>
    <w:p w14:paraId="318C4DE8" w14:textId="77777777" w:rsidR="00113D11" w:rsidRDefault="00113D11" w:rsidP="00113D11">
      <w:r>
        <w:t>Bedre integration af forespørgselsdata i tilbudsberegneren.</w:t>
      </w:r>
    </w:p>
    <w:p w14:paraId="6E958630" w14:textId="77777777" w:rsidR="005858CF" w:rsidRDefault="005858CF" w:rsidP="00113D11">
      <w:r>
        <w:t>At sikre systemets drift på tværs af medarbejdere.</w:t>
      </w:r>
    </w:p>
    <w:p w14:paraId="7949C629" w14:textId="77777777" w:rsidR="009C7F34" w:rsidRDefault="009C7F34" w:rsidP="00113D11">
      <w:r>
        <w:t>At defragmentere systemet så det er et samlet hele.</w:t>
      </w:r>
    </w:p>
    <w:p w14:paraId="1E44144C" w14:textId="77777777" w:rsidR="00113D11" w:rsidRDefault="00113D11" w:rsidP="00113D11">
      <w:pPr>
        <w:pStyle w:val="Overskrift1"/>
      </w:pPr>
      <w:r>
        <w:t>Mål</w:t>
      </w:r>
    </w:p>
    <w:p w14:paraId="34CB75C3" w14:textId="77777777" w:rsidR="008427AB" w:rsidRDefault="008427AB" w:rsidP="00113D11">
      <w:r>
        <w:t>På alle forespørgsler er det muligt at vælge beklædning og tagbelægning.</w:t>
      </w:r>
    </w:p>
    <w:p w14:paraId="7C717E9F" w14:textId="77777777"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14:paraId="2913903A" w14:textId="77777777" w:rsidR="008427AB" w:rsidRDefault="008427AB" w:rsidP="00113D11">
      <w:r>
        <w:t>Alle forespørgsler gemmes på en måde, så behovet for gentagne indtastninger fjernes.</w:t>
      </w:r>
    </w:p>
    <w:p w14:paraId="6E90BB49" w14:textId="77777777" w:rsidR="008427AB" w:rsidRDefault="008427AB" w:rsidP="00113D11">
      <w:r>
        <w:t>Alle systemets brugerkonti sikres således at de kan nulstilles.</w:t>
      </w:r>
    </w:p>
    <w:p w14:paraId="416DE4E4" w14:textId="77777777" w:rsidR="00B34EC4" w:rsidRDefault="008427AB" w:rsidP="00113D11">
      <w:r>
        <w:t>Alle data vedr. carporte skal komme samme sted fra, så anomalier, f.eks. ift. varenumre, undgås.</w:t>
      </w:r>
    </w:p>
    <w:p w14:paraId="2FF2E4F5" w14:textId="77777777" w:rsidR="00B34EC4" w:rsidRDefault="00E92A0D" w:rsidP="00B34EC4">
      <w:pPr>
        <w:pStyle w:val="Overskrift1"/>
      </w:pPr>
      <w:r>
        <w:t>SCRUM user stories</w:t>
      </w:r>
      <w:r w:rsidR="00B34EC4">
        <w:t>:</w:t>
      </w:r>
    </w:p>
    <w:p w14:paraId="14465496" w14:textId="77777777" w:rsidR="0079628D" w:rsidRPr="0079628D" w:rsidRDefault="0079628D" w:rsidP="0079628D"/>
    <w:p w14:paraId="6927C034" w14:textId="77777777"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14:paraId="35057032" w14:textId="77777777"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14:paraId="2CADF7D2" w14:textId="77777777" w:rsidR="009737CA" w:rsidRDefault="009737CA" w:rsidP="009737CA">
      <w:pPr>
        <w:pStyle w:val="Listeafsnit"/>
        <w:numPr>
          <w:ilvl w:val="0"/>
          <w:numId w:val="8"/>
        </w:numPr>
        <w:rPr>
          <w:i/>
        </w:rPr>
      </w:pPr>
      <w:r>
        <w:rPr>
          <w:i/>
        </w:rPr>
        <w:t>Hent/vis tegning:</w:t>
      </w:r>
    </w:p>
    <w:p w14:paraId="2908FBF9" w14:textId="77777777" w:rsidR="009737CA" w:rsidRPr="009737CA" w:rsidRDefault="009737CA" w:rsidP="009737CA">
      <w:pPr>
        <w:pStyle w:val="Listeafsnit"/>
        <w:numPr>
          <w:ilvl w:val="0"/>
          <w:numId w:val="1"/>
        </w:numPr>
        <w:rPr>
          <w:i/>
        </w:rPr>
      </w:pPr>
      <w:r>
        <w:t>Som kunde vil jeg gerne kunne hente tegninger af en valgt carport for at kunne visualisere den.</w:t>
      </w:r>
    </w:p>
    <w:p w14:paraId="58B73A46" w14:textId="77777777" w:rsidR="009737CA" w:rsidRDefault="009737CA" w:rsidP="009737CA">
      <w:pPr>
        <w:pStyle w:val="Listeafsnit"/>
        <w:numPr>
          <w:ilvl w:val="0"/>
          <w:numId w:val="8"/>
        </w:numPr>
        <w:rPr>
          <w:i/>
        </w:rPr>
      </w:pPr>
      <w:r>
        <w:rPr>
          <w:i/>
        </w:rPr>
        <w:t>Vis carport:</w:t>
      </w:r>
    </w:p>
    <w:p w14:paraId="08437FD3" w14:textId="77777777" w:rsidR="009737CA" w:rsidRPr="009737CA" w:rsidRDefault="009737CA" w:rsidP="009737CA">
      <w:pPr>
        <w:pStyle w:val="Listeafsnit"/>
        <w:numPr>
          <w:ilvl w:val="0"/>
          <w:numId w:val="1"/>
        </w:numPr>
        <w:rPr>
          <w:i/>
        </w:rPr>
      </w:pPr>
      <w:r>
        <w:lastRenderedPageBreak/>
        <w:t>Som kunde vil jeg gerne kunne få vist en carport, så jeg kan</w:t>
      </w:r>
      <w:r w:rsidR="006478A4">
        <w:t xml:space="preserve"> danne mig et indtryk og</w:t>
      </w:r>
      <w:r>
        <w:t xml:space="preserve"> læse mere om den.</w:t>
      </w:r>
    </w:p>
    <w:p w14:paraId="208B86D0" w14:textId="77777777" w:rsidR="009737CA" w:rsidRDefault="003D4F0E" w:rsidP="009737CA">
      <w:pPr>
        <w:pStyle w:val="Listeafsnit"/>
        <w:numPr>
          <w:ilvl w:val="0"/>
          <w:numId w:val="8"/>
        </w:numPr>
        <w:rPr>
          <w:i/>
        </w:rPr>
      </w:pPr>
      <w:r>
        <w:rPr>
          <w:i/>
        </w:rPr>
        <w:t>Vis</w:t>
      </w:r>
      <w:r w:rsidR="009737CA">
        <w:rPr>
          <w:i/>
        </w:rPr>
        <w:t xml:space="preserve"> leveringspris:</w:t>
      </w:r>
    </w:p>
    <w:p w14:paraId="23BFA624" w14:textId="77777777"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14:paraId="0A557EFC" w14:textId="77777777" w:rsidR="009737CA" w:rsidRDefault="009737CA" w:rsidP="009737CA">
      <w:pPr>
        <w:pStyle w:val="Listeafsnit"/>
        <w:numPr>
          <w:ilvl w:val="0"/>
          <w:numId w:val="8"/>
        </w:numPr>
        <w:rPr>
          <w:i/>
        </w:rPr>
      </w:pPr>
      <w:r>
        <w:rPr>
          <w:i/>
        </w:rPr>
        <w:t>Design egen carport:</w:t>
      </w:r>
    </w:p>
    <w:p w14:paraId="0CF53D1A" w14:textId="77777777"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14:paraId="3735C0B9" w14:textId="77777777"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14:paraId="242F4E7A" w14:textId="77777777" w:rsidR="00B34EC4" w:rsidRDefault="00B34EC4" w:rsidP="00B34EC4">
      <w:pPr>
        <w:pStyle w:val="Listeafsnit"/>
        <w:numPr>
          <w:ilvl w:val="0"/>
          <w:numId w:val="1"/>
        </w:numPr>
      </w:pPr>
      <w:r>
        <w:t xml:space="preserve">Som kunde vil jeg gerne kunne </w:t>
      </w:r>
      <w:r w:rsidR="009737CA">
        <w:t>forespørge på en carport jeg selv har designet.</w:t>
      </w:r>
    </w:p>
    <w:p w14:paraId="45E26CEC" w14:textId="77777777"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14:paraId="1A7961F8" w14:textId="77777777" w:rsidR="009737CA" w:rsidRPr="009737CA" w:rsidRDefault="00E438F7" w:rsidP="009737CA">
      <w:pPr>
        <w:pStyle w:val="Listeafsnit"/>
        <w:numPr>
          <w:ilvl w:val="0"/>
          <w:numId w:val="1"/>
        </w:numPr>
        <w:rPr>
          <w:i/>
        </w:rPr>
      </w:pPr>
      <w:r>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14:paraId="3DB01E77" w14:textId="77777777" w:rsidR="009737CA" w:rsidRDefault="009737CA" w:rsidP="009737CA">
      <w:pPr>
        <w:pStyle w:val="Listeafsnit"/>
        <w:numPr>
          <w:ilvl w:val="0"/>
          <w:numId w:val="8"/>
        </w:numPr>
        <w:rPr>
          <w:i/>
        </w:rPr>
      </w:pPr>
      <w:r>
        <w:rPr>
          <w:i/>
        </w:rPr>
        <w:t>Konfigurer carport:</w:t>
      </w:r>
    </w:p>
    <w:p w14:paraId="288D9DFD" w14:textId="77777777"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14:paraId="5BF2B5D2" w14:textId="77777777" w:rsidR="00273A97" w:rsidRDefault="00273A97" w:rsidP="00273A97">
      <w:pPr>
        <w:pStyle w:val="Listeafsnit"/>
        <w:numPr>
          <w:ilvl w:val="0"/>
          <w:numId w:val="8"/>
        </w:numPr>
        <w:jc w:val="both"/>
        <w:rPr>
          <w:i/>
        </w:rPr>
      </w:pPr>
      <w:r>
        <w:rPr>
          <w:i/>
        </w:rPr>
        <w:t>Administrer kunde:</w:t>
      </w:r>
    </w:p>
    <w:p w14:paraId="09361B00" w14:textId="77777777"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14:paraId="7BB67D14" w14:textId="77777777" w:rsidR="00273A97" w:rsidRDefault="00273A97" w:rsidP="00273A97">
      <w:pPr>
        <w:pStyle w:val="Listeafsnit"/>
        <w:numPr>
          <w:ilvl w:val="0"/>
          <w:numId w:val="8"/>
        </w:numPr>
        <w:jc w:val="both"/>
        <w:rPr>
          <w:i/>
        </w:rPr>
      </w:pPr>
      <w:r>
        <w:rPr>
          <w:i/>
        </w:rPr>
        <w:t>Beregn stykliste:</w:t>
      </w:r>
    </w:p>
    <w:p w14:paraId="22E95D4E" w14:textId="77777777"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14:paraId="6DAD48AF" w14:textId="77777777" w:rsidR="00273A97" w:rsidRDefault="00273A97" w:rsidP="00273A97">
      <w:pPr>
        <w:pStyle w:val="Listeafsnit"/>
        <w:numPr>
          <w:ilvl w:val="0"/>
          <w:numId w:val="8"/>
        </w:numPr>
        <w:jc w:val="both"/>
        <w:rPr>
          <w:i/>
        </w:rPr>
      </w:pPr>
      <w:r>
        <w:rPr>
          <w:i/>
        </w:rPr>
        <w:t>Rediger dækningsgrad:</w:t>
      </w:r>
    </w:p>
    <w:p w14:paraId="2BCA4920" w14:textId="77777777"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14:paraId="0A642BAB" w14:textId="77777777" w:rsidR="00273A97" w:rsidRDefault="00273A97" w:rsidP="00273A97">
      <w:pPr>
        <w:pStyle w:val="Listeafsnit"/>
        <w:numPr>
          <w:ilvl w:val="0"/>
          <w:numId w:val="8"/>
        </w:numPr>
        <w:rPr>
          <w:i/>
        </w:rPr>
      </w:pPr>
      <w:r>
        <w:rPr>
          <w:i/>
        </w:rPr>
        <w:t>Rediger hjælpetekst:</w:t>
      </w:r>
    </w:p>
    <w:p w14:paraId="3FEBE6D5" w14:textId="77777777"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14:paraId="58035D8F" w14:textId="77777777" w:rsidR="00273A97" w:rsidRDefault="00273A97" w:rsidP="00273A97">
      <w:pPr>
        <w:pStyle w:val="Listeafsnit"/>
        <w:numPr>
          <w:ilvl w:val="0"/>
          <w:numId w:val="8"/>
        </w:numPr>
        <w:rPr>
          <w:i/>
        </w:rPr>
      </w:pPr>
      <w:r>
        <w:rPr>
          <w:i/>
        </w:rPr>
        <w:t>Tilføj vare fra databasen:</w:t>
      </w:r>
    </w:p>
    <w:p w14:paraId="14290B2C" w14:textId="77777777"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14:paraId="059E50C2" w14:textId="77777777" w:rsidR="008D72A1" w:rsidRDefault="008D72A1" w:rsidP="008D72A1">
      <w:pPr>
        <w:pStyle w:val="Listeafsnit"/>
        <w:numPr>
          <w:ilvl w:val="0"/>
          <w:numId w:val="8"/>
        </w:numPr>
        <w:rPr>
          <w:i/>
        </w:rPr>
      </w:pPr>
      <w:r>
        <w:rPr>
          <w:i/>
        </w:rPr>
        <w:t>Se/udskriv tegning:</w:t>
      </w:r>
    </w:p>
    <w:p w14:paraId="258CD7AD" w14:textId="77777777"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14:paraId="273AE057" w14:textId="77777777" w:rsidR="008D72A1" w:rsidRDefault="008D72A1" w:rsidP="008D72A1">
      <w:pPr>
        <w:pStyle w:val="Listeafsnit"/>
        <w:numPr>
          <w:ilvl w:val="0"/>
          <w:numId w:val="8"/>
        </w:numPr>
        <w:jc w:val="both"/>
        <w:rPr>
          <w:i/>
        </w:rPr>
      </w:pPr>
      <w:r>
        <w:rPr>
          <w:i/>
        </w:rPr>
        <w:t>Se beskrivelse:</w:t>
      </w:r>
    </w:p>
    <w:p w14:paraId="18BD30F1" w14:textId="77777777"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14:paraId="2D0B3E08" w14:textId="77777777" w:rsidR="007166A9" w:rsidRDefault="007166A9" w:rsidP="007166A9">
      <w:pPr>
        <w:pStyle w:val="Listeafsnit"/>
        <w:numPr>
          <w:ilvl w:val="0"/>
          <w:numId w:val="8"/>
        </w:numPr>
        <w:jc w:val="both"/>
        <w:rPr>
          <w:i/>
        </w:rPr>
      </w:pPr>
      <w:r>
        <w:rPr>
          <w:i/>
        </w:rPr>
        <w:t>Besvare carportforespørgsel:</w:t>
      </w:r>
    </w:p>
    <w:p w14:paraId="23578064" w14:textId="77777777"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14:paraId="6EE53ABE" w14:textId="77777777" w:rsidR="00B34EC4" w:rsidRPr="00CC3F67" w:rsidRDefault="00B34EC4" w:rsidP="00B34EC4">
      <w:pPr>
        <w:pStyle w:val="Listeafsnit"/>
        <w:numPr>
          <w:ilvl w:val="0"/>
          <w:numId w:val="8"/>
        </w:numPr>
        <w:rPr>
          <w:i/>
        </w:rPr>
      </w:pPr>
      <w:r>
        <w:rPr>
          <w:i/>
        </w:rPr>
        <w:t>Administrer</w:t>
      </w:r>
      <w:r w:rsidRPr="00CC3F67">
        <w:rPr>
          <w:i/>
        </w:rPr>
        <w:t xml:space="preserve"> varer:</w:t>
      </w:r>
    </w:p>
    <w:p w14:paraId="6B0B70A0" w14:textId="77777777"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14:paraId="30EC8FA7" w14:textId="77777777" w:rsidR="00B34EC4" w:rsidRPr="00CC3F67" w:rsidRDefault="00B34EC4" w:rsidP="00B34EC4">
      <w:pPr>
        <w:pStyle w:val="Listeafsnit"/>
        <w:numPr>
          <w:ilvl w:val="0"/>
          <w:numId w:val="8"/>
        </w:numPr>
        <w:rPr>
          <w:i/>
        </w:rPr>
      </w:pPr>
      <w:r w:rsidRPr="00CC3F67">
        <w:rPr>
          <w:i/>
        </w:rPr>
        <w:t>Nulstil brugerkonto:</w:t>
      </w:r>
    </w:p>
    <w:p w14:paraId="7E4FD84D" w14:textId="77777777" w:rsidR="00B34EC4" w:rsidRDefault="00E438F7" w:rsidP="00B34EC4">
      <w:pPr>
        <w:pStyle w:val="Listeafsnit"/>
        <w:numPr>
          <w:ilvl w:val="0"/>
          <w:numId w:val="1"/>
        </w:numPr>
      </w:pPr>
      <w:r>
        <w:lastRenderedPageBreak/>
        <w:t>Som indlogget medarbejder</w:t>
      </w:r>
      <w:r w:rsidR="00B34EC4">
        <w:t xml:space="preserve"> i trælasten vil jeg kunne nulstille min brugerkonto, så jeg kan igen kan komme ind i systemet, selvom jeg har glemt mit kodeord.</w:t>
      </w:r>
    </w:p>
    <w:p w14:paraId="5829EB9F" w14:textId="77777777" w:rsidR="00B34EC4" w:rsidRPr="00076F77" w:rsidRDefault="00B34EC4" w:rsidP="00B34EC4">
      <w:pPr>
        <w:pStyle w:val="Listeafsnit"/>
        <w:numPr>
          <w:ilvl w:val="0"/>
          <w:numId w:val="8"/>
        </w:numPr>
      </w:pPr>
      <w:r>
        <w:t xml:space="preserve"> </w:t>
      </w:r>
      <w:r>
        <w:rPr>
          <w:i/>
        </w:rPr>
        <w:t>Administrer brugerkonti:</w:t>
      </w:r>
    </w:p>
    <w:p w14:paraId="5B411118" w14:textId="77777777"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14:paraId="6A39B9DB" w14:textId="77777777"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14:paraId="439BF53A" w14:textId="77777777"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14:paraId="511B96C6" w14:textId="77777777" w:rsidR="00B34EC4" w:rsidRDefault="00B34EC4" w:rsidP="00B34EC4">
      <w:pPr>
        <w:pStyle w:val="Listeafsnit"/>
        <w:numPr>
          <w:ilvl w:val="0"/>
          <w:numId w:val="8"/>
        </w:numPr>
        <w:rPr>
          <w:i/>
        </w:rPr>
      </w:pPr>
      <w:r>
        <w:rPr>
          <w:i/>
        </w:rPr>
        <w:t>Udskriv ordredokumenter:</w:t>
      </w:r>
    </w:p>
    <w:p w14:paraId="2A740891" w14:textId="77777777" w:rsidR="00B34EC4" w:rsidRPr="00B34EC4" w:rsidRDefault="00E438F7" w:rsidP="00B34EC4">
      <w:pPr>
        <w:pStyle w:val="Listeafsnit"/>
        <w:numPr>
          <w:ilvl w:val="0"/>
          <w:numId w:val="1"/>
        </w:numPr>
        <w:jc w:val="both"/>
        <w:rPr>
          <w:i/>
        </w:rPr>
      </w:pPr>
      <w:r>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14:paraId="407965F6" w14:textId="77777777" w:rsidR="005A3D16" w:rsidRDefault="005A3D16" w:rsidP="005A3D16">
      <w:pPr>
        <w:pStyle w:val="Listeafsnit"/>
        <w:numPr>
          <w:ilvl w:val="0"/>
          <w:numId w:val="8"/>
        </w:numPr>
        <w:jc w:val="both"/>
        <w:rPr>
          <w:i/>
        </w:rPr>
      </w:pPr>
      <w:r>
        <w:rPr>
          <w:i/>
        </w:rPr>
        <w:t>Vis fejl i carportforespørgsel:</w:t>
      </w:r>
    </w:p>
    <w:p w14:paraId="0C496C8E" w14:textId="77777777"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14:paraId="77D6436C" w14:textId="77777777" w:rsidR="005A3D16" w:rsidRDefault="0057427B" w:rsidP="005A3D16">
      <w:pPr>
        <w:pStyle w:val="Listeafsnit"/>
        <w:numPr>
          <w:ilvl w:val="0"/>
          <w:numId w:val="8"/>
        </w:numPr>
        <w:jc w:val="both"/>
        <w:rPr>
          <w:i/>
        </w:rPr>
      </w:pPr>
      <w:r>
        <w:rPr>
          <w:i/>
        </w:rPr>
        <w:t>Se ordrestatus:</w:t>
      </w:r>
    </w:p>
    <w:p w14:paraId="71E57D25" w14:textId="77777777"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14:paraId="0BFED879" w14:textId="77777777" w:rsidR="00ED5E7B" w:rsidRDefault="00ED5E7B" w:rsidP="00ED5E7B">
      <w:pPr>
        <w:pStyle w:val="Listeafsnit"/>
        <w:numPr>
          <w:ilvl w:val="0"/>
          <w:numId w:val="8"/>
        </w:numPr>
        <w:jc w:val="both"/>
        <w:rPr>
          <w:i/>
        </w:rPr>
      </w:pPr>
      <w:r>
        <w:rPr>
          <w:i/>
        </w:rPr>
        <w:t>Log ind:</w:t>
      </w:r>
    </w:p>
    <w:p w14:paraId="4AC36050" w14:textId="77777777"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14:paraId="4452CC68" w14:textId="77777777" w:rsidR="00ED5E7B" w:rsidRDefault="00ED5E7B" w:rsidP="00ED5E7B">
      <w:pPr>
        <w:pStyle w:val="Listeafsnit"/>
        <w:numPr>
          <w:ilvl w:val="0"/>
          <w:numId w:val="8"/>
        </w:numPr>
        <w:jc w:val="both"/>
        <w:rPr>
          <w:i/>
        </w:rPr>
      </w:pPr>
      <w:r>
        <w:rPr>
          <w:i/>
        </w:rPr>
        <w:t>Log ud:</w:t>
      </w:r>
    </w:p>
    <w:p w14:paraId="37788879" w14:textId="77777777"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14:paraId="261869DE" w14:textId="77777777" w:rsidR="006551D5" w:rsidRDefault="006551D5" w:rsidP="006551D5">
      <w:pPr>
        <w:jc w:val="both"/>
      </w:pPr>
    </w:p>
    <w:p w14:paraId="11A2304F" w14:textId="77777777" w:rsidR="00101BD5" w:rsidRDefault="00101BD5" w:rsidP="00101BD5">
      <w:pPr>
        <w:pStyle w:val="Overskrift1"/>
      </w:pPr>
      <w:r>
        <w:t>Product Backlog</w:t>
      </w:r>
    </w:p>
    <w:p w14:paraId="16240531" w14:textId="77777777" w:rsidR="005C1A1E" w:rsidRDefault="005C1A1E" w:rsidP="005C1A1E"/>
    <w:p w14:paraId="7EE7EF01" w14:textId="77777777"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firstRow="1" w:lastRow="0" w:firstColumn="1" w:lastColumn="0" w:noHBand="0" w:noVBand="1"/>
      </w:tblPr>
      <w:tblGrid>
        <w:gridCol w:w="440"/>
        <w:gridCol w:w="1739"/>
        <w:gridCol w:w="572"/>
        <w:gridCol w:w="488"/>
        <w:gridCol w:w="3307"/>
        <w:gridCol w:w="1068"/>
        <w:gridCol w:w="2348"/>
      </w:tblGrid>
      <w:tr w:rsidR="00F263EC" w:rsidRPr="001B0E62" w14:paraId="581F9E88" w14:textId="77777777" w:rsidTr="001B0E62">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0" w:type="auto"/>
            <w:hideMark/>
          </w:tcPr>
          <w:p w14:paraId="22C90123" w14:textId="77777777"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14:paraId="143D544A" w14:textId="77777777" w:rsidR="00F263EC" w:rsidRPr="001B0E62" w:rsidRDefault="00F263EC" w:rsidP="005C1A1E">
            <w:pP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FFFFFF"/>
                <w:lang w:eastAsia="da-DK"/>
              </w:rPr>
              <w:t>Navn</w:t>
            </w:r>
          </w:p>
        </w:tc>
        <w:tc>
          <w:tcPr>
            <w:tcW w:w="0" w:type="auto"/>
            <w:hideMark/>
          </w:tcPr>
          <w:p w14:paraId="0FD753AF" w14:textId="77777777" w:rsidR="00F263EC" w:rsidRPr="001B0E62" w:rsidRDefault="00F263EC" w:rsidP="005C1A1E">
            <w:pP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FFFFFF"/>
                <w:lang w:eastAsia="da-DK"/>
              </w:rPr>
              <w:t>Imp</w:t>
            </w:r>
          </w:p>
        </w:tc>
        <w:tc>
          <w:tcPr>
            <w:tcW w:w="0" w:type="auto"/>
            <w:hideMark/>
          </w:tcPr>
          <w:p w14:paraId="52B207E9" w14:textId="77777777" w:rsidR="00F263EC" w:rsidRPr="001B0E62" w:rsidRDefault="00F263EC" w:rsidP="005C1A1E">
            <w:pP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FFFFFF"/>
                <w:lang w:eastAsia="da-DK"/>
              </w:rPr>
              <w:t>Est</w:t>
            </w:r>
          </w:p>
        </w:tc>
        <w:tc>
          <w:tcPr>
            <w:tcW w:w="0" w:type="auto"/>
            <w:hideMark/>
          </w:tcPr>
          <w:p w14:paraId="12E65D59" w14:textId="77777777" w:rsidR="00F263EC" w:rsidRPr="001B0E62" w:rsidRDefault="00F263EC" w:rsidP="005C1A1E">
            <w:pP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14:paraId="2A97E1CC" w14:textId="77777777" w:rsidR="00F263EC" w:rsidRPr="001B0E62" w:rsidRDefault="00F263EC" w:rsidP="005C1A1E">
            <w:pP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FFFFFF"/>
                <w:lang w:eastAsia="da-DK"/>
              </w:rPr>
              <w:t>Notes</w:t>
            </w:r>
          </w:p>
        </w:tc>
        <w:tc>
          <w:tcPr>
            <w:tcW w:w="0" w:type="auto"/>
            <w:hideMark/>
          </w:tcPr>
          <w:p w14:paraId="1FBE0702" w14:textId="77777777" w:rsidR="00F263EC" w:rsidRPr="001B0E62" w:rsidRDefault="00F263EC" w:rsidP="005C1A1E">
            <w:pP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FFFFFF"/>
                <w:lang w:eastAsia="da-DK"/>
              </w:rPr>
              <w:t>Derfor!</w:t>
            </w:r>
          </w:p>
        </w:tc>
      </w:tr>
      <w:tr w:rsidR="00F263EC" w:rsidRPr="001B0E62" w14:paraId="09EC3FBA" w14:textId="77777777" w:rsidTr="001B0E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011BA32" w14:textId="77777777"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14:paraId="5320F47E"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14:paraId="325067EE"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50</w:t>
            </w:r>
          </w:p>
        </w:tc>
        <w:tc>
          <w:tcPr>
            <w:tcW w:w="0" w:type="auto"/>
            <w:hideMark/>
          </w:tcPr>
          <w:p w14:paraId="51AFED5A"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2</w:t>
            </w:r>
          </w:p>
        </w:tc>
        <w:tc>
          <w:tcPr>
            <w:tcW w:w="0" w:type="auto"/>
            <w:hideMark/>
          </w:tcPr>
          <w:p w14:paraId="65317201"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14:paraId="34EF882D"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14:paraId="6447EAD5"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Ellers tabes mange salg.</w:t>
            </w:r>
          </w:p>
          <w:p w14:paraId="3608C7F8"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Create</w:t>
            </w:r>
          </w:p>
        </w:tc>
      </w:tr>
      <w:tr w:rsidR="00F263EC" w:rsidRPr="001B0E62" w14:paraId="3498AE55" w14:textId="77777777" w:rsidTr="001B0E6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75572C0" w14:textId="77777777"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14:paraId="342001B9"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14:paraId="4AEEE51B"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50</w:t>
            </w:r>
          </w:p>
        </w:tc>
        <w:tc>
          <w:tcPr>
            <w:tcW w:w="0" w:type="auto"/>
            <w:hideMark/>
          </w:tcPr>
          <w:p w14:paraId="49D820EA"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2</w:t>
            </w:r>
          </w:p>
        </w:tc>
        <w:tc>
          <w:tcPr>
            <w:tcW w:w="0" w:type="auto"/>
            <w:hideMark/>
          </w:tcPr>
          <w:p w14:paraId="03737E43" w14:textId="77777777" w:rsidR="00F263EC" w:rsidRPr="001B0E62" w:rsidRDefault="00F263EC" w:rsidP="00FC655D">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14:paraId="00BF8E3C"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14:paraId="4FC0489F"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Ellers er der ingen kunder.</w:t>
            </w:r>
          </w:p>
          <w:p w14:paraId="1EAED7C7"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Read</w:t>
            </w:r>
          </w:p>
        </w:tc>
      </w:tr>
      <w:tr w:rsidR="00F263EC" w:rsidRPr="001B0E62" w14:paraId="4F1E28C0" w14:textId="77777777" w:rsidTr="001B0E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064BFD4" w14:textId="77777777"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14:paraId="142016C3"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14:paraId="2E15FC26"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50</w:t>
            </w:r>
          </w:p>
        </w:tc>
        <w:tc>
          <w:tcPr>
            <w:tcW w:w="0" w:type="auto"/>
            <w:hideMark/>
          </w:tcPr>
          <w:p w14:paraId="1C771852"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3</w:t>
            </w:r>
          </w:p>
        </w:tc>
        <w:tc>
          <w:tcPr>
            <w:tcW w:w="0" w:type="auto"/>
            <w:hideMark/>
          </w:tcPr>
          <w:p w14:paraId="1FECC574" w14:textId="77777777" w:rsidR="00F263EC"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da-DK"/>
              </w:rPr>
            </w:pPr>
            <w:r>
              <w:rPr>
                <w:rFonts w:eastAsia="Times New Roman" w:cstheme="minorHAnsi"/>
                <w:color w:val="000000"/>
                <w:lang w:eastAsia="da-DK"/>
              </w:rPr>
              <w:t xml:space="preserve">Log ind, åbn personlig webside. Link til webside med liste over </w:t>
            </w:r>
            <w:r>
              <w:rPr>
                <w:rFonts w:eastAsia="Times New Roman" w:cstheme="minorHAnsi"/>
                <w:color w:val="000000"/>
                <w:lang w:eastAsia="da-DK"/>
              </w:rPr>
              <w:lastRenderedPageBreak/>
              <w:t>varer vælges.</w:t>
            </w:r>
          </w:p>
          <w:p w14:paraId="595FA770"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14:paraId="45A76BA6"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14:paraId="42D991BA"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I: Elementært, for at undgå fejl i </w:t>
            </w:r>
            <w:r w:rsidRPr="001B0E62">
              <w:rPr>
                <w:rFonts w:eastAsia="Times New Roman" w:cstheme="minorHAnsi"/>
                <w:color w:val="000000"/>
                <w:lang w:eastAsia="da-DK"/>
              </w:rPr>
              <w:lastRenderedPageBreak/>
              <w:t>priser/beskrivelser mv. og for at kunne samkøre med lagersystem.</w:t>
            </w:r>
          </w:p>
          <w:p w14:paraId="2FB85EEB"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CRUD</w:t>
            </w:r>
          </w:p>
        </w:tc>
      </w:tr>
      <w:tr w:rsidR="00F263EC" w:rsidRPr="001B0E62" w14:paraId="5CB73F72" w14:textId="77777777" w:rsidTr="001B0E6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30E1D40" w14:textId="77777777"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10</w:t>
            </w:r>
          </w:p>
        </w:tc>
        <w:tc>
          <w:tcPr>
            <w:tcW w:w="0" w:type="auto"/>
            <w:hideMark/>
          </w:tcPr>
          <w:p w14:paraId="5F84EF5F"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14:paraId="09E00886"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49</w:t>
            </w:r>
          </w:p>
        </w:tc>
        <w:tc>
          <w:tcPr>
            <w:tcW w:w="0" w:type="auto"/>
            <w:hideMark/>
          </w:tcPr>
          <w:p w14:paraId="72B3BD91"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5+</w:t>
            </w:r>
          </w:p>
        </w:tc>
        <w:tc>
          <w:tcPr>
            <w:tcW w:w="0" w:type="auto"/>
            <w:hideMark/>
          </w:tcPr>
          <w:p w14:paraId="747C490D"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Unit test oprettes hvor forespørgsel hentes fra databasen. Baseret på forespørgslens data</w:t>
            </w:r>
          </w:p>
          <w:p w14:paraId="5F0B6EC8"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14:paraId="54A5E09F"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Kræver DB </w:t>
            </w:r>
          </w:p>
        </w:tc>
        <w:tc>
          <w:tcPr>
            <w:tcW w:w="0" w:type="auto"/>
            <w:hideMark/>
          </w:tcPr>
          <w:p w14:paraId="7AA7182A"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Kan vi ikke gøre dette dynamisk, er det svært at ekspedere carporte i dynamiske str.</w:t>
            </w:r>
          </w:p>
          <w:p w14:paraId="7756EC61"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14:paraId="158D2248" w14:textId="77777777" w:rsidTr="001B0E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D09DC24" w14:textId="77777777"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13</w:t>
            </w:r>
          </w:p>
        </w:tc>
        <w:tc>
          <w:tcPr>
            <w:tcW w:w="0" w:type="auto"/>
            <w:hideMark/>
          </w:tcPr>
          <w:p w14:paraId="7E4F4836"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14:paraId="429238A0"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45</w:t>
            </w:r>
          </w:p>
        </w:tc>
        <w:tc>
          <w:tcPr>
            <w:tcW w:w="0" w:type="auto"/>
            <w:hideMark/>
          </w:tcPr>
          <w:p w14:paraId="7E933973"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2</w:t>
            </w:r>
          </w:p>
        </w:tc>
        <w:tc>
          <w:tcPr>
            <w:tcW w:w="0" w:type="auto"/>
            <w:hideMark/>
          </w:tcPr>
          <w:p w14:paraId="710FDD1F"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14:paraId="08A2E148"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14:paraId="6BA933BC"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For at sikre en korrekt stykliste og mersalg.</w:t>
            </w:r>
          </w:p>
          <w:p w14:paraId="5532B66C"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CRU</w:t>
            </w:r>
          </w:p>
        </w:tc>
      </w:tr>
      <w:tr w:rsidR="00F263EC" w:rsidRPr="001B0E62" w14:paraId="540ED0D0" w14:textId="77777777" w:rsidTr="001B0E6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268DDD9" w14:textId="77777777"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14:paraId="6C13C8C9"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14:paraId="4E0AC9FE"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45</w:t>
            </w:r>
          </w:p>
        </w:tc>
        <w:tc>
          <w:tcPr>
            <w:tcW w:w="0" w:type="auto"/>
            <w:hideMark/>
          </w:tcPr>
          <w:p w14:paraId="0EF40299"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1</w:t>
            </w:r>
          </w:p>
        </w:tc>
        <w:tc>
          <w:tcPr>
            <w:tcW w:w="0" w:type="auto"/>
            <w:hideMark/>
          </w:tcPr>
          <w:p w14:paraId="42145B95" w14:textId="77777777" w:rsidR="00F263EC"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14:paraId="220A3F38" w14:textId="77777777" w:rsidR="00F263EC"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da-DK"/>
              </w:rPr>
            </w:pPr>
            <w:r>
              <w:rPr>
                <w:rFonts w:eastAsia="Times New Roman" w:cstheme="minorHAnsi"/>
                <w:color w:val="000000"/>
                <w:lang w:eastAsia="da-DK"/>
              </w:rPr>
              <w:t>Knappen ’Send forespørgsel’ klikkes.</w:t>
            </w:r>
          </w:p>
          <w:p w14:paraId="7E2803E2" w14:textId="77777777" w:rsidR="00F263EC"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14:paraId="6029EC50" w14:textId="77777777" w:rsidR="00F263EC" w:rsidRDefault="00F263EC" w:rsidP="00BC463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14:paraId="435B929A" w14:textId="77777777" w:rsidR="00F263EC" w:rsidRPr="001B0E62" w:rsidRDefault="00F263EC" w:rsidP="00BC463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14:paraId="2B13FA1C"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14:paraId="386EC7AF"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En obligatorisk del af salgsprocessen.</w:t>
            </w:r>
          </w:p>
          <w:p w14:paraId="0CEF514E"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14:paraId="6A45CA3C" w14:textId="77777777" w:rsidTr="001B0E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76D8D3C" w14:textId="77777777"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14:paraId="20D01030"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14:paraId="6909CFA9"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45</w:t>
            </w:r>
          </w:p>
        </w:tc>
        <w:tc>
          <w:tcPr>
            <w:tcW w:w="0" w:type="auto"/>
            <w:hideMark/>
          </w:tcPr>
          <w:p w14:paraId="38707883"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2</w:t>
            </w:r>
          </w:p>
        </w:tc>
        <w:tc>
          <w:tcPr>
            <w:tcW w:w="0" w:type="auto"/>
            <w:hideMark/>
          </w:tcPr>
          <w:p w14:paraId="4DCC0591" w14:textId="77777777" w:rsidR="00F263EC" w:rsidRPr="001B0E62" w:rsidRDefault="00F263EC" w:rsidP="00BC463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14:paraId="26FE6C8F"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14:paraId="09977E79"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14:paraId="13DB973D"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CRUD</w:t>
            </w:r>
          </w:p>
        </w:tc>
      </w:tr>
      <w:tr w:rsidR="00F263EC" w:rsidRPr="001B0E62" w14:paraId="05ECF006" w14:textId="77777777" w:rsidTr="001B0E6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26C6027" w14:textId="77777777"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14:paraId="62B17169"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14:paraId="4C58C0A8"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40</w:t>
            </w:r>
          </w:p>
        </w:tc>
        <w:tc>
          <w:tcPr>
            <w:tcW w:w="0" w:type="auto"/>
            <w:hideMark/>
          </w:tcPr>
          <w:p w14:paraId="03E3BC02"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2</w:t>
            </w:r>
          </w:p>
        </w:tc>
        <w:tc>
          <w:tcPr>
            <w:tcW w:w="0" w:type="auto"/>
            <w:hideMark/>
          </w:tcPr>
          <w:p w14:paraId="52B05D6F"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en carport vælges og websiden med carportens detaljer vises. Knappen ’vis tegning’ klikkes og tegningen vises i browseren.</w:t>
            </w:r>
          </w:p>
        </w:tc>
        <w:tc>
          <w:tcPr>
            <w:tcW w:w="0" w:type="auto"/>
            <w:hideMark/>
          </w:tcPr>
          <w:p w14:paraId="52FD5AD1"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14:paraId="5C91E88E"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14:paraId="64936740"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14:paraId="1827AA86" w14:textId="77777777" w:rsidTr="001B0E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DC0CDA0" w14:textId="77777777"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3</w:t>
            </w:r>
          </w:p>
        </w:tc>
        <w:tc>
          <w:tcPr>
            <w:tcW w:w="0" w:type="auto"/>
            <w:hideMark/>
          </w:tcPr>
          <w:p w14:paraId="189D5CDA"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14:paraId="67FFD60F"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40</w:t>
            </w:r>
          </w:p>
        </w:tc>
        <w:tc>
          <w:tcPr>
            <w:tcW w:w="0" w:type="auto"/>
            <w:hideMark/>
          </w:tcPr>
          <w:p w14:paraId="5CC3E67F"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1</w:t>
            </w:r>
          </w:p>
        </w:tc>
        <w:tc>
          <w:tcPr>
            <w:tcW w:w="0" w:type="auto"/>
            <w:hideMark/>
          </w:tcPr>
          <w:p w14:paraId="626E894D"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Websiden med carporte åbnes i browseren, knappen ’vis carport’ eller billedet af en carport klikkes og carportens detailside vises.</w:t>
            </w:r>
          </w:p>
        </w:tc>
        <w:tc>
          <w:tcPr>
            <w:tcW w:w="0" w:type="auto"/>
            <w:hideMark/>
          </w:tcPr>
          <w:p w14:paraId="45962FC8"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14:paraId="2DB3D935"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Vigtig for at kunne danne sig et indtryk.</w:t>
            </w:r>
          </w:p>
          <w:p w14:paraId="67A0A004"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14:paraId="648863AC" w14:textId="77777777" w:rsidTr="001B0E6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4C58DD4" w14:textId="77777777"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5</w:t>
            </w:r>
          </w:p>
        </w:tc>
        <w:tc>
          <w:tcPr>
            <w:tcW w:w="0" w:type="auto"/>
            <w:hideMark/>
          </w:tcPr>
          <w:p w14:paraId="69DECBDD"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14:paraId="233FD2ED"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40</w:t>
            </w:r>
          </w:p>
        </w:tc>
        <w:tc>
          <w:tcPr>
            <w:tcW w:w="0" w:type="auto"/>
            <w:hideMark/>
          </w:tcPr>
          <w:p w14:paraId="628B8851"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2</w:t>
            </w:r>
          </w:p>
        </w:tc>
        <w:tc>
          <w:tcPr>
            <w:tcW w:w="0" w:type="auto"/>
            <w:hideMark/>
          </w:tcPr>
          <w:p w14:paraId="1DF96A70"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14:paraId="04750A75"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14:paraId="191ECDB9"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Det der adskiller Fog fra andre trælaster.</w:t>
            </w:r>
          </w:p>
          <w:p w14:paraId="4DC6F3EB"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14:paraId="226892F4" w14:textId="77777777" w:rsidTr="001B0E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F64AD80" w14:textId="77777777"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14:paraId="3460F68B"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14:paraId="06DF13AF"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40</w:t>
            </w:r>
          </w:p>
        </w:tc>
        <w:tc>
          <w:tcPr>
            <w:tcW w:w="0" w:type="auto"/>
            <w:hideMark/>
          </w:tcPr>
          <w:p w14:paraId="3702C43E"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2</w:t>
            </w:r>
          </w:p>
        </w:tc>
        <w:tc>
          <w:tcPr>
            <w:tcW w:w="0" w:type="auto"/>
            <w:hideMark/>
          </w:tcPr>
          <w:p w14:paraId="002F43B0" w14:textId="77777777" w:rsidR="00F263EC" w:rsidRPr="001B0E62" w:rsidRDefault="00F263EC" w:rsidP="00FC655D">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14:paraId="30445D27"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14:paraId="49B66D12"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14:paraId="768333D6"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RU.</w:t>
            </w:r>
          </w:p>
        </w:tc>
      </w:tr>
      <w:tr w:rsidR="00F263EC" w:rsidRPr="001B0E62" w14:paraId="6BF9F582" w14:textId="77777777" w:rsidTr="001B0E6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0DA5802" w14:textId="77777777"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14:paraId="736F157F"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14:paraId="0798A200"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40</w:t>
            </w:r>
          </w:p>
        </w:tc>
        <w:tc>
          <w:tcPr>
            <w:tcW w:w="0" w:type="auto"/>
            <w:hideMark/>
          </w:tcPr>
          <w:p w14:paraId="058B8D08"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1</w:t>
            </w:r>
          </w:p>
        </w:tc>
        <w:tc>
          <w:tcPr>
            <w:tcW w:w="0" w:type="auto"/>
            <w:hideMark/>
          </w:tcPr>
          <w:p w14:paraId="55AE13C4" w14:textId="77777777" w:rsidR="00F263EC" w:rsidRPr="001B0E62" w:rsidRDefault="00F263EC" w:rsidP="000E7FEC">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14:paraId="12393852"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14:paraId="38326DC4"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14:paraId="01A9D917"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R</w:t>
            </w:r>
          </w:p>
        </w:tc>
      </w:tr>
      <w:tr w:rsidR="00F263EC" w:rsidRPr="001B0E62" w14:paraId="23A0042A" w14:textId="77777777" w:rsidTr="001B0E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F4C783B" w14:textId="77777777"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14:paraId="63AD6C7D"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14:paraId="0F27D766"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40</w:t>
            </w:r>
          </w:p>
        </w:tc>
        <w:tc>
          <w:tcPr>
            <w:tcW w:w="0" w:type="auto"/>
            <w:hideMark/>
          </w:tcPr>
          <w:p w14:paraId="067F0B52"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1</w:t>
            </w:r>
          </w:p>
        </w:tc>
        <w:tc>
          <w:tcPr>
            <w:tcW w:w="0" w:type="auto"/>
            <w:hideMark/>
          </w:tcPr>
          <w:p w14:paraId="52E20328"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14:paraId="43A0027A"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14:paraId="6C8BE034"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14:paraId="4D251B95"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RU</w:t>
            </w:r>
          </w:p>
        </w:tc>
      </w:tr>
      <w:tr w:rsidR="00F263EC" w:rsidRPr="001B0E62" w14:paraId="5B1D67E3" w14:textId="77777777" w:rsidTr="001B0E6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CCC7B5A" w14:textId="77777777"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14:paraId="5BA4F918"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Log ud</w:t>
            </w:r>
          </w:p>
        </w:tc>
        <w:tc>
          <w:tcPr>
            <w:tcW w:w="0" w:type="auto"/>
            <w:hideMark/>
          </w:tcPr>
          <w:p w14:paraId="62F4FFE8"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40</w:t>
            </w:r>
          </w:p>
        </w:tc>
        <w:tc>
          <w:tcPr>
            <w:tcW w:w="0" w:type="auto"/>
            <w:hideMark/>
          </w:tcPr>
          <w:p w14:paraId="6C0A6096"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1</w:t>
            </w:r>
          </w:p>
        </w:tc>
        <w:tc>
          <w:tcPr>
            <w:tcW w:w="0" w:type="auto"/>
            <w:hideMark/>
          </w:tcPr>
          <w:p w14:paraId="65285D9D"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14:paraId="589C4B71"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14:paraId="7F070E1B"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For at sikre at konti ikke misbruges..</w:t>
            </w:r>
          </w:p>
          <w:p w14:paraId="4CB51CC4"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RU</w:t>
            </w:r>
          </w:p>
        </w:tc>
      </w:tr>
      <w:tr w:rsidR="00F263EC" w:rsidRPr="001B0E62" w14:paraId="357A883B" w14:textId="77777777" w:rsidTr="001B0E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22763C2" w14:textId="77777777"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14:paraId="0C2AB95C"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14:paraId="5E15B485"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38</w:t>
            </w:r>
          </w:p>
        </w:tc>
        <w:tc>
          <w:tcPr>
            <w:tcW w:w="0" w:type="auto"/>
            <w:hideMark/>
          </w:tcPr>
          <w:p w14:paraId="01BB31B4"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2</w:t>
            </w:r>
          </w:p>
        </w:tc>
        <w:tc>
          <w:tcPr>
            <w:tcW w:w="0" w:type="auto"/>
            <w:hideMark/>
          </w:tcPr>
          <w:p w14:paraId="056E82A3"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14:paraId="7B965C30"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14:paraId="525B9E61"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Så man kan komme på systemet og betjene kunder mv.</w:t>
            </w:r>
          </w:p>
          <w:p w14:paraId="1FD7D106"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RU og mail.</w:t>
            </w:r>
          </w:p>
        </w:tc>
      </w:tr>
      <w:tr w:rsidR="00F263EC" w:rsidRPr="001B0E62" w14:paraId="07B26EA0" w14:textId="77777777" w:rsidTr="001B0E6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8C909FD" w14:textId="77777777"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14:paraId="1390FE7D"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14:paraId="3C7FB124"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38</w:t>
            </w:r>
          </w:p>
        </w:tc>
        <w:tc>
          <w:tcPr>
            <w:tcW w:w="0" w:type="auto"/>
            <w:hideMark/>
          </w:tcPr>
          <w:p w14:paraId="09BB809B"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1</w:t>
            </w:r>
          </w:p>
        </w:tc>
        <w:tc>
          <w:tcPr>
            <w:tcW w:w="0" w:type="auto"/>
            <w:hideMark/>
          </w:tcPr>
          <w:p w14:paraId="79417B91"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14:paraId="602E71E5"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14:paraId="70D440B8"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For nemt at kunne følge fremdrift.</w:t>
            </w:r>
          </w:p>
          <w:p w14:paraId="19C3CD94"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U</w:t>
            </w:r>
          </w:p>
        </w:tc>
      </w:tr>
      <w:tr w:rsidR="00F263EC" w:rsidRPr="001B0E62" w14:paraId="415B808F" w14:textId="77777777" w:rsidTr="001B0E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34AAB04" w14:textId="77777777"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14:paraId="428FAFD0"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14:paraId="1D58A5F7"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35</w:t>
            </w:r>
          </w:p>
        </w:tc>
        <w:tc>
          <w:tcPr>
            <w:tcW w:w="0" w:type="auto"/>
            <w:hideMark/>
          </w:tcPr>
          <w:p w14:paraId="6CE3C1AE"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2</w:t>
            </w:r>
          </w:p>
        </w:tc>
        <w:tc>
          <w:tcPr>
            <w:tcW w:w="0" w:type="auto"/>
            <w:hideMark/>
          </w:tcPr>
          <w:p w14:paraId="788A1EF4" w14:textId="77777777" w:rsidR="00F263EC" w:rsidRPr="001B0E62" w:rsidRDefault="00F263EC" w:rsidP="000E7FEC">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w:t>
            </w:r>
            <w:r w:rsidRPr="001B0E62">
              <w:rPr>
                <w:rFonts w:eastAsia="Times New Roman" w:cstheme="minorHAnsi"/>
                <w:color w:val="000000"/>
                <w:lang w:eastAsia="da-DK"/>
              </w:rPr>
              <w:lastRenderedPageBreak/>
              <w:t xml:space="preserve">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Knappen ’vis tegning’ klikkes og tegning af carporten åbnes i browseren.</w:t>
            </w:r>
            <w:r w:rsidRPr="001B0E62">
              <w:rPr>
                <w:rFonts w:eastAsia="Times New Roman" w:cstheme="minorHAnsi"/>
                <w:color w:val="000000"/>
                <w:lang w:eastAsia="da-DK"/>
              </w:rPr>
              <w:t xml:space="preserve"> </w:t>
            </w:r>
          </w:p>
        </w:tc>
        <w:tc>
          <w:tcPr>
            <w:tcW w:w="0" w:type="auto"/>
            <w:hideMark/>
          </w:tcPr>
          <w:p w14:paraId="65D26276"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14:paraId="53183164"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I: God visuali-sering er vigtig for kunden og </w:t>
            </w:r>
            <w:r w:rsidRPr="001B0E62">
              <w:rPr>
                <w:rFonts w:eastAsia="Times New Roman" w:cstheme="minorHAnsi"/>
                <w:color w:val="000000"/>
                <w:lang w:eastAsia="da-DK"/>
              </w:rPr>
              <w:lastRenderedPageBreak/>
              <w:t>dermed salget.</w:t>
            </w:r>
          </w:p>
          <w:p w14:paraId="622BB213"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14:paraId="2C33A797" w14:textId="77777777" w:rsidTr="001B0E6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E5FB8E0" w14:textId="77777777"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14:paraId="69445BCA"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14:paraId="7E823C4E"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34</w:t>
            </w:r>
          </w:p>
        </w:tc>
        <w:tc>
          <w:tcPr>
            <w:tcW w:w="0" w:type="auto"/>
            <w:hideMark/>
          </w:tcPr>
          <w:p w14:paraId="65507A10"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1</w:t>
            </w:r>
          </w:p>
        </w:tc>
        <w:tc>
          <w:tcPr>
            <w:tcW w:w="0" w:type="auto"/>
            <w:hideMark/>
          </w:tcPr>
          <w:p w14:paraId="5B67B039"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14:paraId="33E05093"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14:paraId="3F7FF763"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En del af pakke-processen.</w:t>
            </w:r>
          </w:p>
          <w:p w14:paraId="2B425E98"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w:t>
            </w:r>
          </w:p>
        </w:tc>
      </w:tr>
      <w:tr w:rsidR="00F263EC" w:rsidRPr="001B0E62" w14:paraId="54B175C7" w14:textId="77777777" w:rsidTr="001B0E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4B11270" w14:textId="77777777"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14:paraId="281D3093"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14:paraId="02DD41BC"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27</w:t>
            </w:r>
          </w:p>
        </w:tc>
        <w:tc>
          <w:tcPr>
            <w:tcW w:w="0" w:type="auto"/>
            <w:hideMark/>
          </w:tcPr>
          <w:p w14:paraId="7D2F83F6"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2</w:t>
            </w:r>
          </w:p>
        </w:tc>
        <w:tc>
          <w:tcPr>
            <w:tcW w:w="0" w:type="auto"/>
            <w:hideMark/>
          </w:tcPr>
          <w:p w14:paraId="22E67D31"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14:paraId="7F5D7EEA"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14:paraId="40DAC71A"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For nemmere at kunne finde den ønskede carport.</w:t>
            </w:r>
          </w:p>
          <w:p w14:paraId="24150019"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R</w:t>
            </w:r>
          </w:p>
        </w:tc>
      </w:tr>
      <w:tr w:rsidR="00F263EC" w:rsidRPr="001B0E62" w14:paraId="191884F2" w14:textId="77777777" w:rsidTr="001B0E6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37004410" w14:textId="77777777"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14:paraId="203FDB74"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14:paraId="4CD2A91D"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25</w:t>
            </w:r>
          </w:p>
        </w:tc>
        <w:tc>
          <w:tcPr>
            <w:tcW w:w="0" w:type="auto"/>
            <w:hideMark/>
          </w:tcPr>
          <w:p w14:paraId="48AE8B4F"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4</w:t>
            </w:r>
          </w:p>
        </w:tc>
        <w:tc>
          <w:tcPr>
            <w:tcW w:w="0" w:type="auto"/>
            <w:hideMark/>
          </w:tcPr>
          <w:p w14:paraId="6B23445E"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14:paraId="4302AEDA"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14:paraId="58FABFD4"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Ikke vigtig nu, men rart senere.</w:t>
            </w:r>
          </w:p>
          <w:p w14:paraId="269E11AB"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14:paraId="258F4AF5" w14:textId="77777777" w:rsidTr="001B0E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CB0F7C0" w14:textId="77777777"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14:paraId="0C1D77AA"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14:paraId="61847259"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20</w:t>
            </w:r>
          </w:p>
        </w:tc>
        <w:tc>
          <w:tcPr>
            <w:tcW w:w="0" w:type="auto"/>
            <w:hideMark/>
          </w:tcPr>
          <w:p w14:paraId="3123A603"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1</w:t>
            </w:r>
          </w:p>
        </w:tc>
        <w:tc>
          <w:tcPr>
            <w:tcW w:w="0" w:type="auto"/>
            <w:hideMark/>
          </w:tcPr>
          <w:p w14:paraId="3FA48739"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14:paraId="25E47026"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14:paraId="47AF1E7F"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Godt at have med når man tager beslutningen.</w:t>
            </w:r>
          </w:p>
          <w:p w14:paraId="2431CCEC"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14:paraId="75204ADF" w14:textId="77777777" w:rsidTr="001B0E6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53B6EF3" w14:textId="77777777"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14:paraId="541C20DD"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14:paraId="5625AE27"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20</w:t>
            </w:r>
          </w:p>
        </w:tc>
        <w:tc>
          <w:tcPr>
            <w:tcW w:w="0" w:type="auto"/>
            <w:hideMark/>
          </w:tcPr>
          <w:p w14:paraId="7E96EF46"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1</w:t>
            </w:r>
          </w:p>
        </w:tc>
        <w:tc>
          <w:tcPr>
            <w:tcW w:w="0" w:type="auto"/>
            <w:hideMark/>
          </w:tcPr>
          <w:p w14:paraId="7F6639DA" w14:textId="77777777" w:rsidR="00F263EC" w:rsidRPr="001B0E62" w:rsidRDefault="00F263EC" w:rsidP="00FC655D">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14:paraId="0FC64FEB"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14:paraId="45F49741"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Vigtig for levering og vedligehold af stamdata.</w:t>
            </w:r>
          </w:p>
          <w:p w14:paraId="535B6AE2"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RUD</w:t>
            </w:r>
          </w:p>
        </w:tc>
      </w:tr>
      <w:tr w:rsidR="00F263EC" w:rsidRPr="001B0E62" w14:paraId="3F7BFAF3" w14:textId="77777777" w:rsidTr="001B0E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2E546FE" w14:textId="77777777"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14:paraId="60E17362"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14:paraId="44147335"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20</w:t>
            </w:r>
          </w:p>
        </w:tc>
        <w:tc>
          <w:tcPr>
            <w:tcW w:w="0" w:type="auto"/>
            <w:hideMark/>
          </w:tcPr>
          <w:p w14:paraId="5F9494B7"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1</w:t>
            </w:r>
          </w:p>
        </w:tc>
        <w:tc>
          <w:tcPr>
            <w:tcW w:w="0" w:type="auto"/>
            <w:hideMark/>
          </w:tcPr>
          <w:p w14:paraId="621A0FDD"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14:paraId="1CDF73E5"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14:paraId="436DCD2A"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Har kun lille betydning for salget.</w:t>
            </w:r>
          </w:p>
          <w:p w14:paraId="6664AE34"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RU</w:t>
            </w:r>
          </w:p>
        </w:tc>
      </w:tr>
      <w:tr w:rsidR="00F263EC" w:rsidRPr="001B0E62" w14:paraId="0E9275C9" w14:textId="77777777" w:rsidTr="001B0E62">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2571200" w14:textId="77777777"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14:paraId="315A35AF"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14:paraId="6CCA5071"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15</w:t>
            </w:r>
          </w:p>
        </w:tc>
        <w:tc>
          <w:tcPr>
            <w:tcW w:w="0" w:type="auto"/>
            <w:hideMark/>
          </w:tcPr>
          <w:p w14:paraId="287CDF09"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1</w:t>
            </w:r>
          </w:p>
        </w:tc>
        <w:tc>
          <w:tcPr>
            <w:tcW w:w="0" w:type="auto"/>
            <w:hideMark/>
          </w:tcPr>
          <w:p w14:paraId="598529F8"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14:paraId="64A7F6CB"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14:paraId="1AB3B293"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I: Har ingen betydning for salget.</w:t>
            </w:r>
          </w:p>
          <w:p w14:paraId="7AD6694C" w14:textId="77777777" w:rsidR="00F263EC" w:rsidRPr="001B0E62" w:rsidRDefault="00F263EC" w:rsidP="005C1A1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RU</w:t>
            </w:r>
          </w:p>
        </w:tc>
      </w:tr>
      <w:tr w:rsidR="00F263EC" w:rsidRPr="001B0E62" w14:paraId="0FB16161" w14:textId="77777777" w:rsidTr="001B0E6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3BD4629" w14:textId="77777777"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14:paraId="2F3957D4"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14:paraId="45EB3E0D"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10</w:t>
            </w:r>
          </w:p>
        </w:tc>
        <w:tc>
          <w:tcPr>
            <w:tcW w:w="0" w:type="auto"/>
            <w:hideMark/>
          </w:tcPr>
          <w:p w14:paraId="6CB850FC"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3</w:t>
            </w:r>
          </w:p>
        </w:tc>
        <w:tc>
          <w:tcPr>
            <w:tcW w:w="0" w:type="auto"/>
            <w:hideMark/>
          </w:tcPr>
          <w:p w14:paraId="7607D2B2" w14:textId="77777777" w:rsidR="00F263EC" w:rsidRPr="001B0E62" w:rsidRDefault="00F263EC" w:rsidP="00BC463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14:paraId="252B004F"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14:paraId="7DB7A419"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14:paraId="091F4547" w14:textId="77777777" w:rsidR="00F263EC" w:rsidRPr="001B0E62" w:rsidRDefault="00F263EC" w:rsidP="005C1A1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14:paraId="22F17CA3" w14:textId="77777777" w:rsidR="00822302" w:rsidRDefault="00822302" w:rsidP="006551D5"/>
    <w:p w14:paraId="25474E1C" w14:textId="77777777"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14:paraId="3B8C5A4B" w14:textId="77777777" w:rsidR="006551D5" w:rsidRDefault="006551D5" w:rsidP="006551D5">
      <w:pPr>
        <w:jc w:val="both"/>
      </w:pPr>
    </w:p>
    <w:p w14:paraId="1270CC16" w14:textId="77777777" w:rsidR="009C7F34" w:rsidRDefault="00AC3552" w:rsidP="00AC3552">
      <w:pPr>
        <w:pStyle w:val="Overskrift1"/>
      </w:pPr>
      <w:r>
        <w:t>Featureliste</w:t>
      </w:r>
    </w:p>
    <w:p w14:paraId="0C521D7F" w14:textId="77777777" w:rsidR="00AC3552" w:rsidRDefault="00AC3552" w:rsidP="00AC3552">
      <w:pPr>
        <w:pStyle w:val="Listeafsnit"/>
        <w:numPr>
          <w:ilvl w:val="0"/>
          <w:numId w:val="7"/>
        </w:numPr>
      </w:pPr>
      <w:r>
        <w:t>Brugeradministration med mulighed for oprettelse og redigering af brugere samt nulstilling af kodeord.</w:t>
      </w:r>
    </w:p>
    <w:p w14:paraId="454238C6" w14:textId="77777777" w:rsidR="00AC3552" w:rsidRDefault="00AC3552" w:rsidP="00AC3552">
      <w:pPr>
        <w:pStyle w:val="Listeafsnit"/>
        <w:numPr>
          <w:ilvl w:val="0"/>
          <w:numId w:val="7"/>
        </w:numPr>
      </w:pPr>
      <w:r>
        <w:t>Ordreforespørgsler lagres i databasen så dobbeltindtastning elimineres.</w:t>
      </w:r>
    </w:p>
    <w:p w14:paraId="1888E125" w14:textId="77777777" w:rsidR="00AC3552" w:rsidRDefault="00AC3552" w:rsidP="00AC3552">
      <w:pPr>
        <w:pStyle w:val="Listeafsnit"/>
        <w:numPr>
          <w:ilvl w:val="0"/>
          <w:numId w:val="7"/>
        </w:numPr>
      </w:pPr>
      <w:r>
        <w:t>Mulighed for redigering af ordreforspørgsler så evt. fejl kan rettes.</w:t>
      </w:r>
    </w:p>
    <w:p w14:paraId="5631FA6B" w14:textId="77777777" w:rsidR="00AC3552" w:rsidRDefault="00AC3552" w:rsidP="00AC3552">
      <w:pPr>
        <w:pStyle w:val="Listeafsnit"/>
        <w:numPr>
          <w:ilvl w:val="0"/>
          <w:numId w:val="7"/>
        </w:numPr>
      </w:pPr>
      <w:r>
        <w:t>Mulighed for at redigere i regler bag materialeudregning aht. ændrede byggekrav.</w:t>
      </w:r>
    </w:p>
    <w:p w14:paraId="5660BAA1" w14:textId="77777777" w:rsidR="00AC3552" w:rsidRDefault="00AC3552" w:rsidP="00AC3552">
      <w:pPr>
        <w:pStyle w:val="Listeafsnit"/>
        <w:numPr>
          <w:ilvl w:val="0"/>
          <w:numId w:val="7"/>
        </w:numPr>
      </w:pPr>
      <w:r>
        <w:t>3D rendering af carport i frontend.</w:t>
      </w:r>
    </w:p>
    <w:p w14:paraId="57E49192" w14:textId="77777777" w:rsidR="00AC3552" w:rsidRDefault="00AC3552" w:rsidP="00AC3552">
      <w:pPr>
        <w:pStyle w:val="Listeafsnit"/>
        <w:numPr>
          <w:ilvl w:val="0"/>
          <w:numId w:val="7"/>
        </w:numPr>
      </w:pPr>
      <w:r>
        <w:t>Mulighed for redigering af varer.</w:t>
      </w:r>
    </w:p>
    <w:p w14:paraId="76B17B22" w14:textId="77777777" w:rsidR="002F26FD" w:rsidRDefault="002F26FD" w:rsidP="002F26FD">
      <w:pPr>
        <w:pStyle w:val="Listeafsnit"/>
        <w:numPr>
          <w:ilvl w:val="0"/>
          <w:numId w:val="7"/>
        </w:numPr>
      </w:pPr>
      <w:r>
        <w:t>Mulighed for fuldstændig konfiguration af carport på frontend, dvs. mål, beklædning, belægning, evt. fliser, taghældning.</w:t>
      </w:r>
    </w:p>
    <w:p w14:paraId="11CDB32D" w14:textId="77777777" w:rsidR="002F26FD" w:rsidRDefault="002F26FD" w:rsidP="00AC3552">
      <w:pPr>
        <w:pStyle w:val="Listeafsnit"/>
        <w:numPr>
          <w:ilvl w:val="0"/>
          <w:numId w:val="7"/>
        </w:numPr>
      </w:pPr>
    </w:p>
    <w:p w14:paraId="1B5F8783" w14:textId="77777777" w:rsidR="00664C00" w:rsidRPr="00664C00" w:rsidRDefault="00664C00" w:rsidP="00664C00">
      <w:pPr>
        <w:jc w:val="center"/>
      </w:pPr>
    </w:p>
    <w:p w14:paraId="3ADE6EFA" w14:textId="77777777" w:rsidR="00684E28" w:rsidRDefault="002000D9" w:rsidP="002000D9">
      <w:pPr>
        <w:pStyle w:val="Overskrift1"/>
      </w:pPr>
      <w:r>
        <w:lastRenderedPageBreak/>
        <w:t>Domænemodel</w:t>
      </w:r>
    </w:p>
    <w:p w14:paraId="0254441E" w14:textId="77777777" w:rsidR="002000D9" w:rsidRDefault="00A96EFF" w:rsidP="00DB0034">
      <w:pPr>
        <w:jc w:val="center"/>
      </w:pPr>
      <w:r>
        <w:rPr>
          <w:noProof/>
          <w:lang w:eastAsia="da-DK"/>
        </w:rPr>
        <w:drawing>
          <wp:inline distT="0" distB="0" distL="0" distR="0" wp14:anchorId="77F21A69" wp14:editId="1DEC232F">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14:paraId="75C5D776" w14:textId="77777777" w:rsidR="001768C7" w:rsidRDefault="001768C7" w:rsidP="001768C7">
      <w:pPr>
        <w:pStyle w:val="Overskrift1"/>
      </w:pPr>
      <w:r>
        <w:t>Spørgsmål</w:t>
      </w:r>
    </w:p>
    <w:p w14:paraId="41E7BC49" w14:textId="77777777" w:rsidR="001768C7" w:rsidRDefault="001768C7" w:rsidP="001768C7">
      <w:r>
        <w:t>Findes der andre der kan administrere systemet end Martin/ngl. medarbejdere?</w:t>
      </w:r>
    </w:p>
    <w:p w14:paraId="722F1502" w14:textId="77777777" w:rsidR="001768C7" w:rsidRDefault="001768C7" w:rsidP="001768C7">
      <w:r>
        <w:t>Hvor meget ved de alm. medarbejdere om systemet ift. Martin?</w:t>
      </w:r>
    </w:p>
    <w:p w14:paraId="1345DB6D" w14:textId="77777777" w:rsidR="001768C7" w:rsidRDefault="001768C7" w:rsidP="001768C7">
      <w:r>
        <w:t>Hvad sker der når Martin er fraværende og en kunde henvender sig / har lavet en forespørgsel?</w:t>
      </w:r>
    </w:p>
    <w:p w14:paraId="79FF9513" w14:textId="77777777" w:rsidR="001768C7" w:rsidRDefault="001768C7" w:rsidP="001768C7">
      <w:r>
        <w:t>Er der tiltag ift. hvis systemet en dag ikke kan køre pga. opdateringer i OS?</w:t>
      </w:r>
    </w:p>
    <w:p w14:paraId="5D06E7BF" w14:textId="77777777" w:rsidR="00DE3CD4" w:rsidRDefault="00CB534C" w:rsidP="001768C7">
      <w:r>
        <w:t>Er der taget endelig beslutning om hvorvidt man vil åbne op for valgmulighed for kunderne på bekostning af den nuværende ”enkelthed”?</w:t>
      </w:r>
    </w:p>
    <w:p w14:paraId="6CF56F50" w14:textId="77777777" w:rsidR="007E736A" w:rsidRPr="00DE3CD4" w:rsidRDefault="007E736A" w:rsidP="001768C7">
      <w:r>
        <w:t>Hvad er forskellen på stykliste og pakkeliste?</w:t>
      </w:r>
    </w:p>
    <w:p w14:paraId="1EBC439B" w14:textId="77777777" w:rsidR="00BE1BED" w:rsidRDefault="00BE1BED" w:rsidP="001768C7">
      <w:r>
        <w:t>Ville en videreudvikling af det nu 7 år gamle system, der ligger ubrugt hen, kunne løse noget?</w:t>
      </w:r>
    </w:p>
    <w:p w14:paraId="377A4862" w14:textId="77777777" w:rsidR="00BE1BED" w:rsidRDefault="00BE1BED" w:rsidP="001768C7">
      <w:r>
        <w:t>Ad ovenstående: Er Fog klar reelt klar over hvorfor det ikke virker? Er der adgang til kildekode mv.?</w:t>
      </w:r>
    </w:p>
    <w:p w14:paraId="69379E7B" w14:textId="77777777" w:rsidR="00713779" w:rsidRDefault="00713779" w:rsidP="001768C7">
      <w:r>
        <w:lastRenderedPageBreak/>
        <w:t>Hvor dynamisk er markedet ift. reguleringer, udvikling af nye produkter, udfasning af andre, f.eks. plastictage aht. miljø, stærkere beslag aht. flere og kraftigere storme mv.?</w:t>
      </w:r>
    </w:p>
    <w:p w14:paraId="15C7CE72" w14:textId="77777777" w:rsidR="001138BD" w:rsidRDefault="001138BD" w:rsidP="001768C7"/>
    <w:p w14:paraId="2D47A543" w14:textId="77777777" w:rsidR="001138BD" w:rsidRDefault="001138BD" w:rsidP="001138BD">
      <w:pPr>
        <w:pStyle w:val="Overskrift2"/>
      </w:pPr>
      <w:r>
        <w:t>Spørgsmål undervejs – kan måske inspirere til rapportindhold:</w:t>
      </w:r>
    </w:p>
    <w:p w14:paraId="309BB782" w14:textId="77777777"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14:paraId="60DBCA98" w14:textId="77777777" w:rsidR="001138BD" w:rsidRDefault="001138BD" w:rsidP="001768C7">
      <w:r>
        <w:t>En branch til hver udvikler eller til hver feature? Hvis vi arbejder på samme feature er det måske bedre med en branch til hver feature jf. Ronni (17-11-18)</w:t>
      </w:r>
    </w:p>
    <w:p w14:paraId="6AF81749" w14:textId="77777777"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14:paraId="4AA24534" w14:textId="77777777"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14:paraId="4E45B521" w14:textId="77777777" w:rsidR="00972086" w:rsidRDefault="00972086" w:rsidP="001768C7">
      <w:r>
        <w:t>Arkitekturen skal have et diagram og beskrives naturligvis.</w:t>
      </w:r>
    </w:p>
    <w:p w14:paraId="634299A3" w14:textId="77777777" w:rsidR="00522A3C" w:rsidRDefault="00522A3C" w:rsidP="001768C7">
      <w:r>
        <w:t>Ifm. tests sender vi en CarportRequestDTO til styklisteberegneren. Måske skulle styklisteberegneren forvente simple datatyper som argumenter i stedet for et objekt. Så slipper vi for at erklære objekter heraf i unit tests. Men hvad er teorien for DTO’s / testbare metoder?</w:t>
      </w:r>
    </w:p>
    <w:p w14:paraId="0D0CFC94" w14:textId="77777777" w:rsidR="003E3A61" w:rsidRDefault="003E3A61" w:rsidP="003E3A61">
      <w:pPr>
        <w:pStyle w:val="Overskrift2"/>
      </w:pPr>
      <w:r>
        <w:t>Yderligere info til rapport:</w:t>
      </w:r>
    </w:p>
    <w:p w14:paraId="46425EA1" w14:textId="77777777" w:rsidR="00BE1BED" w:rsidRDefault="003E3A61" w:rsidP="001768C7">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14:paraId="7B352E69" w14:textId="77777777" w:rsidR="00C555F6" w:rsidRDefault="00C555F6" w:rsidP="001768C7">
      <w:r w:rsidRPr="00C555F6">
        <w:t>Husk at skri</w:t>
      </w:r>
      <w:r>
        <w:t>ve at logikken må styre at der ikke kommer f.eks. flere materialer af typen tagfladebelægning på samme tag, fordi sammensat primærngl af roofTypeId og materialTypeId ikke duer, fordi plasttag findes i 2 længder og derfor begge tilhører roofType med fladt tag og er af samme materialetype.</w:t>
      </w:r>
    </w:p>
    <w:p w14:paraId="42426FE0" w14:textId="77777777" w:rsidR="00AB4EC1" w:rsidRDefault="00AB4EC1" w:rsidP="001768C7">
      <w:r>
        <w:t>Statisk vs. Dynamisk: Husk et afsnit om udregnerne og deres design, idet: RuleCalculator har en statisk metode, initializeMaterials() som opretter et statisk HashMap som deles mellem alle RuleCalculator-implementationer. Oprindeligt stod Calculator-klassen for blot at oprette objekter af de forsk. RuleCalculator-implementationer og de stod så selv for at oprette det statiske HashMap på super klassen RuleCalculator. Men da hashmappet er statisk, oprettes der ikke et nyt, når en ny stribe RuleCalculator-implementationer blev oprettet af Calculator-klassen. Og det duer ikke hvis man gerne vil teste udregningerne med en ny stribe materialer. Derfor blev RuleCalculator.initializeMaterials() oprettet og den skal således kaldes inden udregninger kan ske. Dette muliggør også test af hver enkelt rulecalculator-implementation i et fejl-scenarie hvor materialelisten kan sættes til at være tom, hvilket medfører et tomt hashmap…</w:t>
      </w:r>
    </w:p>
    <w:p w14:paraId="09CAB66D" w14:textId="77777777" w:rsidR="009D1A28" w:rsidRDefault="009D1A28" w:rsidP="001768C7">
      <w:r>
        <w:lastRenderedPageBreak/>
        <w:t>Mht. implementering af transaktioner i databasen lærte vi at et ResultSet SKAL lukkes inden næste statement udføres mod databasen, idet dette sidste statement ellers vil vente på at ResultSet lukkes indtil Lock timeout sker.</w:t>
      </w:r>
    </w:p>
    <w:p w14:paraId="40C5231A" w14:textId="77777777" w:rsidR="006341CF" w:rsidRDefault="006341CF" w:rsidP="001768C7">
      <w:r>
        <w:t>Vi kunne have ladet calculateMaterials på RuleCalculators være statiske, så kunne de have benyttet hinanden på tværs, f.eks. når rem/stolper skal tegnes på baggrund af hvor spær er brudt.</w:t>
      </w:r>
    </w:p>
    <w:p w14:paraId="65E07C6D" w14:textId="77777777" w:rsidR="00962D17" w:rsidRDefault="00962D17" w:rsidP="001768C7">
      <w:r>
        <w:t>V. udregning af beklædningsbrædder, bør man evaluere på brættets dimensioner i stedet for blot en string, for at sikre, at materialet er korrekt.</w:t>
      </w:r>
    </w:p>
    <w:p w14:paraId="70125596" w14:textId="77777777" w:rsidR="0030440E" w:rsidRDefault="0030440E" w:rsidP="001768C7">
      <w:pPr>
        <w:rPr>
          <w:ins w:id="1081" w:author="Claus" w:date="2018-12-14T13:26:00Z"/>
        </w:rPr>
      </w:pPr>
      <w:r>
        <w:t>Når vi eks. Nulstiller konto, returnerer vi resultatet af et andet command fra ForgetPassword commandet. Vi har overvejet at forwarde requestet i stedet, hvad er for og imod her? Kan vi skrive lidt om det?</w:t>
      </w:r>
    </w:p>
    <w:p w14:paraId="0A6A3C3A" w14:textId="77777777" w:rsidR="00A26A30" w:rsidRDefault="00A26A30" w:rsidP="00A26A30">
      <w:pPr>
        <w:rPr>
          <w:ins w:id="1082" w:author="Claus" w:date="2018-12-14T10:26:00Z"/>
        </w:rPr>
      </w:pPr>
      <w:ins w:id="1083" w:author="Claus" w:date="2018-12-14T13:26:00Z">
        <w:r>
          <w:t>Skriv om commit atomar.. Skriv om afvejning ift. calculators i drawers, vi beregner 2 gange kontra styklisten til drawers...</w:t>
        </w:r>
      </w:ins>
    </w:p>
    <w:p w14:paraId="289543BB" w14:textId="77777777" w:rsidR="00BB709F" w:rsidRDefault="002A162A" w:rsidP="001768C7">
      <w:pPr>
        <w:rPr>
          <w:ins w:id="1084" w:author="Claus" w:date="2018-12-14T10:26:00Z"/>
        </w:rPr>
      </w:pPr>
      <w:ins w:id="1085" w:author="Claus" w:date="2018-12-14T10:26:00Z">
        <w:r w:rsidRPr="002A162A">
          <w:rPr>
            <w:rStyle w:val="Overskrift2Tegn"/>
            <w:rPrChange w:id="1086" w:author="Claus" w:date="2018-12-14T10:27:00Z">
              <w:rPr>
                <w:rFonts w:asciiTheme="majorHAnsi" w:eastAsiaTheme="majorEastAsia" w:hAnsiTheme="majorHAnsi" w:cstheme="majorBidi"/>
                <w:b/>
                <w:bCs/>
                <w:color w:val="365F91" w:themeColor="accent1" w:themeShade="BF"/>
                <w:sz w:val="28"/>
                <w:szCs w:val="28"/>
              </w:rPr>
            </w:rPrChange>
          </w:rPr>
          <w:t>Scrum-delen</w:t>
        </w:r>
        <w:r w:rsidR="00BB709F">
          <w:t>:</w:t>
        </w:r>
      </w:ins>
    </w:p>
    <w:p w14:paraId="01541B6E" w14:textId="77777777" w:rsidR="00BB709F" w:rsidRDefault="00BB709F" w:rsidP="00BB709F">
      <w:pPr>
        <w:rPr>
          <w:ins w:id="1087" w:author="Claus" w:date="2018-12-14T10:26:00Z"/>
        </w:rPr>
      </w:pPr>
      <w:ins w:id="1088" w:author="Claus" w:date="2018-12-14T10:26:00Z">
        <w:r>
          <w:t>Har scrum master fungeret?</w:t>
        </w:r>
      </w:ins>
    </w:p>
    <w:p w14:paraId="12ACEACF" w14:textId="77777777" w:rsidR="00BB709F" w:rsidRDefault="00BB709F" w:rsidP="00BB709F">
      <w:pPr>
        <w:rPr>
          <w:ins w:id="1089" w:author="Claus" w:date="2018-12-14T10:26:00Z"/>
        </w:rPr>
      </w:pPr>
      <w:ins w:id="1090" w:author="Claus" w:date="2018-12-14T10:26:00Z">
        <w:r>
          <w:t xml:space="preserve">Det er svært at sige om Scrum Master har fungeret. Det kræver at vi har en erfaring for hvad det vil sige. Eller sagt med andre ord - det kan have virket, uden vi ved det. </w:t>
        </w:r>
      </w:ins>
    </w:p>
    <w:p w14:paraId="0EB8C23F" w14:textId="77777777" w:rsidR="00BB709F" w:rsidRDefault="00BB709F" w:rsidP="00BB709F">
      <w:pPr>
        <w:rPr>
          <w:ins w:id="1091" w:author="Claus" w:date="2018-12-14T10:26:00Z"/>
        </w:rPr>
      </w:pPr>
      <w:ins w:id="1092" w:author="Claus" w:date="2018-12-14T10:26:00Z">
        <w:r>
          <w:t xml:space="preserve">Vores fornemmelse er, at det har været fint med en Scrum Master - eller rettere, det holdepunkt, at der var et daily standup møde, hvor man skulle fortælle gårsdagen bragte og hvad man laver i dag. Det gav fornemmelsen af at være på et hold, at andre afhang af ens arbejde og at man kunne få hjælp hvis der var brug for det. </w:t>
        </w:r>
      </w:ins>
    </w:p>
    <w:p w14:paraId="6100AEF5" w14:textId="77777777" w:rsidR="00BB709F" w:rsidRDefault="00BB709F" w:rsidP="00BB709F">
      <w:pPr>
        <w:rPr>
          <w:ins w:id="1093" w:author="Claus" w:date="2018-12-14T10:26:00Z"/>
        </w:rPr>
      </w:pPr>
      <w:ins w:id="1094" w:author="Claus" w:date="2018-12-14T10:26:00Z">
        <w:r>
          <w:t>Om det var for Scrum Masteren eller blot 'os' at det var mest naturligt at afhjælpe evt. problemer direkte efter daily standup er svært at præcisere, men også det var en stor hjælp. Så snart en udfordring blev afhjulpet, kunne teammedlemmet komme videre og dermed holdet som helhed.</w:t>
        </w:r>
      </w:ins>
    </w:p>
    <w:p w14:paraId="7244DACF" w14:textId="77777777" w:rsidR="00BB709F" w:rsidRDefault="00BB709F" w:rsidP="00BB709F">
      <w:pPr>
        <w:rPr>
          <w:ins w:id="1095" w:author="Claus" w:date="2018-12-14T10:26:00Z"/>
        </w:rPr>
      </w:pPr>
    </w:p>
    <w:p w14:paraId="568B2BA3" w14:textId="77777777" w:rsidR="00BB709F" w:rsidRDefault="00BB709F" w:rsidP="00BB709F">
      <w:pPr>
        <w:rPr>
          <w:ins w:id="1096" w:author="Claus" w:date="2018-12-14T10:26:00Z"/>
        </w:rPr>
      </w:pPr>
      <w:ins w:id="1097" w:author="Claus" w:date="2018-12-14T10:26:00Z">
        <w:r>
          <w:t>Hvilke problemer så i der og hvad gjorde i for at rette op på det</w:t>
        </w:r>
      </w:ins>
    </w:p>
    <w:p w14:paraId="3415F08B" w14:textId="77777777" w:rsidR="00BB709F" w:rsidRDefault="00BB709F" w:rsidP="00BB709F">
      <w:ins w:id="1098" w:author="Claus" w:date="2018-12-14T10:26:00Z">
        <w:r>
          <w:t>I takt med stigende erfaring i brug af Taiga og det faktum at nye opgaver/user stories skal lægges op så de kan følges, blev behovet for ordentlig tildeling af points til user stories større. Revidering af points på baggrund af erfaringer fra retrospectives var der også behov for. Dette blev der desværre ikke gjort ret meget væsen af, hvilket betyder at vores arbejdspres til tider var svært at fastsætte. Samtidig er der sprints, som ikke viser den rette arbejdsbyrde der er udført. Her skulle Scrum Master evt. have været mere omhyggelig, det fik vi dog aldrig rettet op på. Dette er formentlig et resultat af at vi ikke havde nogen eksplicit scrum master, som kunne have følt et ansvar for tildelingen. Måske fordi vi blot var 2, sammenholdt med at vi havde rigeligt med opgaver vi var i gang med.</w:t>
        </w:r>
      </w:ins>
    </w:p>
    <w:p w14:paraId="48B9E6A7" w14:textId="77777777" w:rsidR="00C3591A" w:rsidRPr="00A43C50" w:rsidRDefault="002A162A" w:rsidP="00C3591A">
      <w:pPr>
        <w:pStyle w:val="Overskrift1"/>
        <w:rPr>
          <w:lang w:val="en-US"/>
          <w:rPrChange w:id="1099" w:author="Claus" w:date="2018-12-14T15:42:00Z">
            <w:rPr/>
          </w:rPrChange>
        </w:rPr>
      </w:pPr>
      <w:r w:rsidRPr="002A162A">
        <w:rPr>
          <w:lang w:val="en-US"/>
          <w:rPrChange w:id="1100" w:author="Claus" w:date="2018-12-14T15:42:00Z">
            <w:rPr/>
          </w:rPrChange>
        </w:rPr>
        <w:lastRenderedPageBreak/>
        <w:t>Daily Scrum meetings outcome and decisions:</w:t>
      </w:r>
    </w:p>
    <w:p w14:paraId="1ED26C90" w14:textId="77777777" w:rsidR="00C3591A" w:rsidRPr="00801C93" w:rsidRDefault="00C3591A" w:rsidP="00C3591A">
      <w:pPr>
        <w:pStyle w:val="Overskrift2"/>
      </w:pPr>
      <w:r w:rsidRPr="00801C93">
        <w:t xml:space="preserve">13-11-2018: </w:t>
      </w:r>
    </w:p>
    <w:p w14:paraId="099B8644" w14:textId="77777777"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firstRow="1" w:lastRow="0" w:firstColumn="1" w:lastColumn="0" w:noHBand="0" w:noVBand="1"/>
      </w:tblPr>
      <w:tblGrid>
        <w:gridCol w:w="3259"/>
        <w:gridCol w:w="3259"/>
        <w:gridCol w:w="3260"/>
      </w:tblGrid>
      <w:tr w:rsidR="00A47FD9" w14:paraId="334CEFCA" w14:textId="77777777" w:rsidTr="00AD5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2E7A89CA" w14:textId="77777777" w:rsidR="00A47FD9" w:rsidRDefault="00A47FD9" w:rsidP="00A47FD9">
            <w:pPr>
              <w:rPr>
                <w:rStyle w:val="detail-subject"/>
              </w:rPr>
            </w:pPr>
            <w:r>
              <w:rPr>
                <w:rStyle w:val="detail-subject"/>
              </w:rPr>
              <w:t>Task nr.</w:t>
            </w:r>
          </w:p>
        </w:tc>
        <w:tc>
          <w:tcPr>
            <w:tcW w:w="3259" w:type="dxa"/>
          </w:tcPr>
          <w:p w14:paraId="2E04CEDE" w14:textId="77777777" w:rsidR="00A47FD9" w:rsidRDefault="00A47FD9" w:rsidP="00A47FD9">
            <w:pPr>
              <w:cnfStyle w:val="100000000000" w:firstRow="1" w:lastRow="0" w:firstColumn="0" w:lastColumn="0" w:oddVBand="0" w:evenVBand="0" w:oddHBand="0" w:evenHBand="0" w:firstRowFirstColumn="0" w:firstRowLastColumn="0" w:lastRowFirstColumn="0" w:lastRowLastColumn="0"/>
              <w:rPr>
                <w:rStyle w:val="detail-subject"/>
              </w:rPr>
            </w:pPr>
            <w:r>
              <w:rPr>
                <w:rStyle w:val="detail-subject"/>
              </w:rPr>
              <w:t>Beskrivelse</w:t>
            </w:r>
          </w:p>
        </w:tc>
        <w:tc>
          <w:tcPr>
            <w:tcW w:w="3260" w:type="dxa"/>
          </w:tcPr>
          <w:p w14:paraId="0980F53E" w14:textId="77777777" w:rsidR="00A47FD9" w:rsidRDefault="00A47FD9" w:rsidP="00A47FD9">
            <w:pPr>
              <w:cnfStyle w:val="100000000000" w:firstRow="1" w:lastRow="0" w:firstColumn="0" w:lastColumn="0" w:oddVBand="0" w:evenVBand="0" w:oddHBand="0" w:evenHBand="0" w:firstRowFirstColumn="0" w:firstRowLastColumn="0" w:lastRowFirstColumn="0" w:lastRowLastColumn="0"/>
              <w:rPr>
                <w:rStyle w:val="detail-subject"/>
              </w:rPr>
            </w:pPr>
            <w:r>
              <w:rPr>
                <w:rStyle w:val="detail-subject"/>
              </w:rPr>
              <w:t>Udvikler</w:t>
            </w:r>
          </w:p>
        </w:tc>
      </w:tr>
      <w:tr w:rsidR="00A47FD9" w14:paraId="1B3EB5CB" w14:textId="77777777" w:rsidTr="00AD5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2997EEED" w14:textId="77777777" w:rsidR="00A47FD9" w:rsidRDefault="00A47FD9" w:rsidP="00A47FD9">
            <w:pPr>
              <w:rPr>
                <w:rStyle w:val="detail-subject"/>
              </w:rPr>
            </w:pPr>
            <w:r>
              <w:rPr>
                <w:rStyle w:val="detail-subject"/>
              </w:rPr>
              <w:t>29</w:t>
            </w:r>
          </w:p>
        </w:tc>
        <w:tc>
          <w:tcPr>
            <w:tcW w:w="3259" w:type="dxa"/>
          </w:tcPr>
          <w:p w14:paraId="44B5CC12" w14:textId="77777777" w:rsidR="00A47FD9" w:rsidRDefault="00A47FD9" w:rsidP="00A47FD9">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Opret JUnit som tester funktionaliteten</w:t>
            </w:r>
          </w:p>
        </w:tc>
        <w:tc>
          <w:tcPr>
            <w:tcW w:w="3260" w:type="dxa"/>
          </w:tcPr>
          <w:p w14:paraId="0D629D71" w14:textId="77777777" w:rsidR="00A47FD9" w:rsidRDefault="00A47FD9" w:rsidP="00A47FD9">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Claus</w:t>
            </w:r>
          </w:p>
        </w:tc>
      </w:tr>
      <w:tr w:rsidR="00A47FD9" w14:paraId="7DF4EA76" w14:textId="77777777" w:rsidTr="00AD5396">
        <w:tc>
          <w:tcPr>
            <w:cnfStyle w:val="001000000000" w:firstRow="0" w:lastRow="0" w:firstColumn="1" w:lastColumn="0" w:oddVBand="0" w:evenVBand="0" w:oddHBand="0" w:evenHBand="0" w:firstRowFirstColumn="0" w:firstRowLastColumn="0" w:lastRowFirstColumn="0" w:lastRowLastColumn="0"/>
            <w:tcW w:w="3259" w:type="dxa"/>
          </w:tcPr>
          <w:p w14:paraId="4FD0F9FF" w14:textId="77777777" w:rsidR="00A47FD9" w:rsidRDefault="00A47FD9" w:rsidP="00A47FD9">
            <w:pPr>
              <w:rPr>
                <w:rStyle w:val="detail-subject"/>
              </w:rPr>
            </w:pPr>
            <w:r>
              <w:rPr>
                <w:rStyle w:val="detail-subject"/>
              </w:rPr>
              <w:t>30</w:t>
            </w:r>
          </w:p>
        </w:tc>
        <w:tc>
          <w:tcPr>
            <w:tcW w:w="3259" w:type="dxa"/>
          </w:tcPr>
          <w:p w14:paraId="1F138FE5" w14:textId="77777777" w:rsidR="00A47FD9" w:rsidRDefault="00A47FD9" w:rsidP="00A47FD9">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Opret sql til indsættelse af forespørgsel i db</w:t>
            </w:r>
          </w:p>
        </w:tc>
        <w:tc>
          <w:tcPr>
            <w:tcW w:w="3260" w:type="dxa"/>
          </w:tcPr>
          <w:p w14:paraId="4C83F904" w14:textId="77777777" w:rsidR="00A47FD9" w:rsidRDefault="00A47FD9" w:rsidP="00A47FD9">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Jesper</w:t>
            </w:r>
          </w:p>
        </w:tc>
      </w:tr>
      <w:tr w:rsidR="00A47FD9" w14:paraId="641AF085" w14:textId="77777777" w:rsidTr="00AD5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37D3B32B" w14:textId="77777777" w:rsidR="00A47FD9" w:rsidRDefault="00A47FD9" w:rsidP="00A47FD9">
            <w:pPr>
              <w:rPr>
                <w:rStyle w:val="detail-subject"/>
              </w:rPr>
            </w:pPr>
            <w:r>
              <w:rPr>
                <w:rStyle w:val="detail-subject"/>
              </w:rPr>
              <w:t>31</w:t>
            </w:r>
          </w:p>
        </w:tc>
        <w:tc>
          <w:tcPr>
            <w:tcW w:w="3259" w:type="dxa"/>
          </w:tcPr>
          <w:p w14:paraId="4F8D4DAA" w14:textId="77777777" w:rsidR="00A47FD9" w:rsidRDefault="00A47FD9" w:rsidP="00A47FD9">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Opret DAO som udfører indsættelsen</w:t>
            </w:r>
          </w:p>
        </w:tc>
        <w:tc>
          <w:tcPr>
            <w:tcW w:w="3260" w:type="dxa"/>
          </w:tcPr>
          <w:p w14:paraId="7AE952D0" w14:textId="77777777" w:rsidR="00A47FD9" w:rsidRDefault="00A47FD9" w:rsidP="00A47FD9">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Jesper</w:t>
            </w:r>
          </w:p>
        </w:tc>
      </w:tr>
      <w:tr w:rsidR="00A47FD9" w14:paraId="610A3C16" w14:textId="77777777" w:rsidTr="00AD5396">
        <w:tc>
          <w:tcPr>
            <w:cnfStyle w:val="001000000000" w:firstRow="0" w:lastRow="0" w:firstColumn="1" w:lastColumn="0" w:oddVBand="0" w:evenVBand="0" w:oddHBand="0" w:evenHBand="0" w:firstRowFirstColumn="0" w:firstRowLastColumn="0" w:lastRowFirstColumn="0" w:lastRowLastColumn="0"/>
            <w:tcW w:w="3259" w:type="dxa"/>
          </w:tcPr>
          <w:p w14:paraId="7889FB00" w14:textId="77777777" w:rsidR="00A47FD9" w:rsidRDefault="00A47FD9" w:rsidP="00A47FD9">
            <w:pPr>
              <w:rPr>
                <w:rStyle w:val="detail-subject"/>
              </w:rPr>
            </w:pPr>
            <w:r>
              <w:rPr>
                <w:rStyle w:val="detail-subject"/>
              </w:rPr>
              <w:t>32</w:t>
            </w:r>
          </w:p>
        </w:tc>
        <w:tc>
          <w:tcPr>
            <w:tcW w:w="3259" w:type="dxa"/>
          </w:tcPr>
          <w:p w14:paraId="606F2349" w14:textId="77777777" w:rsidR="00A47FD9" w:rsidRDefault="00A47FD9" w:rsidP="00A47FD9">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Opret tabellerne kunde, postnr, tag, skur, forespørgsel i databasen</w:t>
            </w:r>
          </w:p>
        </w:tc>
        <w:tc>
          <w:tcPr>
            <w:tcW w:w="3260" w:type="dxa"/>
          </w:tcPr>
          <w:p w14:paraId="22A9A421" w14:textId="77777777" w:rsidR="00A47FD9" w:rsidRDefault="00A47FD9" w:rsidP="00A47FD9">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Claus</w:t>
            </w:r>
          </w:p>
        </w:tc>
      </w:tr>
      <w:tr w:rsidR="00A47FD9" w14:paraId="71298BC3" w14:textId="77777777" w:rsidTr="00AD5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60AFF760" w14:textId="77777777" w:rsidR="00A47FD9" w:rsidRDefault="00A47FD9" w:rsidP="00A47FD9">
            <w:pPr>
              <w:rPr>
                <w:rStyle w:val="detail-subject"/>
              </w:rPr>
            </w:pPr>
            <w:r>
              <w:rPr>
                <w:rStyle w:val="detail-subject"/>
              </w:rPr>
              <w:t>33</w:t>
            </w:r>
          </w:p>
        </w:tc>
        <w:tc>
          <w:tcPr>
            <w:tcW w:w="3259" w:type="dxa"/>
          </w:tcPr>
          <w:p w14:paraId="59B2007B" w14:textId="77777777" w:rsidR="00A47FD9" w:rsidRDefault="00A47FD9" w:rsidP="00A47FD9">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Opret DTO til forespørgsel</w:t>
            </w:r>
          </w:p>
        </w:tc>
        <w:tc>
          <w:tcPr>
            <w:tcW w:w="3260" w:type="dxa"/>
          </w:tcPr>
          <w:p w14:paraId="1CC94A06" w14:textId="77777777" w:rsidR="00A47FD9" w:rsidRDefault="00A47FD9" w:rsidP="00A47FD9">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Jesper</w:t>
            </w:r>
          </w:p>
        </w:tc>
      </w:tr>
      <w:tr w:rsidR="00A47FD9" w14:paraId="3C4E2514" w14:textId="77777777" w:rsidTr="00AD5396">
        <w:tc>
          <w:tcPr>
            <w:cnfStyle w:val="001000000000" w:firstRow="0" w:lastRow="0" w:firstColumn="1" w:lastColumn="0" w:oddVBand="0" w:evenVBand="0" w:oddHBand="0" w:evenHBand="0" w:firstRowFirstColumn="0" w:firstRowLastColumn="0" w:lastRowFirstColumn="0" w:lastRowLastColumn="0"/>
            <w:tcW w:w="3259" w:type="dxa"/>
          </w:tcPr>
          <w:p w14:paraId="61E3B1E5" w14:textId="77777777" w:rsidR="00A47FD9" w:rsidRDefault="00A47FD9" w:rsidP="00A47FD9">
            <w:pPr>
              <w:rPr>
                <w:rStyle w:val="detail-subject"/>
              </w:rPr>
            </w:pPr>
            <w:r>
              <w:rPr>
                <w:rStyle w:val="detail-subject"/>
              </w:rPr>
              <w:t>34</w:t>
            </w:r>
          </w:p>
        </w:tc>
        <w:tc>
          <w:tcPr>
            <w:tcW w:w="3259" w:type="dxa"/>
          </w:tcPr>
          <w:p w14:paraId="772C9A58" w14:textId="77777777" w:rsidR="00A47FD9" w:rsidRDefault="00A47FD9" w:rsidP="00A47FD9">
            <w:pPr>
              <w:cnfStyle w:val="000000000000" w:firstRow="0" w:lastRow="0" w:firstColumn="0" w:lastColumn="0" w:oddVBand="0" w:evenVBand="0" w:oddHBand="0" w:evenHBand="0" w:firstRowFirstColumn="0" w:firstRowLastColumn="0" w:lastRowFirstColumn="0" w:lastRowLastColumn="0"/>
              <w:rPr>
                <w:rStyle w:val="detail-subject"/>
              </w:rPr>
            </w:pPr>
            <w:r>
              <w:t>Connector klasse til databasen</w:t>
            </w:r>
          </w:p>
        </w:tc>
        <w:tc>
          <w:tcPr>
            <w:tcW w:w="3260" w:type="dxa"/>
          </w:tcPr>
          <w:p w14:paraId="052A215A" w14:textId="77777777" w:rsidR="00A47FD9" w:rsidRDefault="00A47FD9" w:rsidP="00A47FD9">
            <w:pPr>
              <w:cnfStyle w:val="000000000000" w:firstRow="0" w:lastRow="0" w:firstColumn="0" w:lastColumn="0" w:oddVBand="0" w:evenVBand="0" w:oddHBand="0" w:evenHBand="0" w:firstRowFirstColumn="0" w:firstRowLastColumn="0" w:lastRowFirstColumn="0" w:lastRowLastColumn="0"/>
              <w:rPr>
                <w:rStyle w:val="detail-subject"/>
              </w:rPr>
            </w:pPr>
            <w:r>
              <w:t>Claus</w:t>
            </w:r>
          </w:p>
        </w:tc>
      </w:tr>
    </w:tbl>
    <w:p w14:paraId="1CF150A0" w14:textId="77777777" w:rsidR="00A47FD9" w:rsidRDefault="00A47FD9" w:rsidP="00C3591A"/>
    <w:p w14:paraId="70AED43A" w14:textId="77777777"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14:paraId="7E10A78F" w14:textId="77777777" w:rsidR="00A47FD9" w:rsidRDefault="00A47FD9" w:rsidP="00A47FD9">
      <w:pPr>
        <w:pStyle w:val="Overskrift2"/>
      </w:pPr>
      <w:r>
        <w:t>14-11-2018:</w:t>
      </w:r>
    </w:p>
    <w:p w14:paraId="5FF907C4" w14:textId="77777777"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14:paraId="6FABDCEA" w14:textId="77777777"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14:paraId="2F4700BC" w14:textId="77777777" w:rsidR="00BD0E15" w:rsidRDefault="00BD0E15" w:rsidP="00A47FD9">
      <w:r>
        <w:t>Vi venter med at tildele hinanden flere tasks, da vi først må have færdiggjort opgaver fra i går.</w:t>
      </w:r>
    </w:p>
    <w:p w14:paraId="51F3EC5C" w14:textId="77777777" w:rsidR="00EF5BBB" w:rsidRDefault="00EF5BBB" w:rsidP="00EF5BBB">
      <w:pPr>
        <w:pStyle w:val="Overskrift2"/>
      </w:pPr>
      <w:r>
        <w:t>15-11-2018:</w:t>
      </w:r>
    </w:p>
    <w:p w14:paraId="15BF6AE1" w14:textId="77777777"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14:paraId="6B73EAF7" w14:textId="77777777" w:rsidR="008F7105" w:rsidRDefault="008F7105" w:rsidP="00EF5BBB">
      <w:r>
        <w:t>Herudover har vi besluttet at US#17 vedr. administration af varer, må rykkes til et senere sprint.</w:t>
      </w:r>
    </w:p>
    <w:p w14:paraId="5909EC88" w14:textId="77777777"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firstRow="1" w:lastRow="0" w:firstColumn="1" w:lastColumn="0" w:noHBand="0" w:noVBand="1"/>
      </w:tblPr>
      <w:tblGrid>
        <w:gridCol w:w="3259"/>
        <w:gridCol w:w="3259"/>
        <w:gridCol w:w="3260"/>
      </w:tblGrid>
      <w:tr w:rsidR="008F7105" w14:paraId="304EDD79" w14:textId="77777777" w:rsidTr="00553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6CC3FF56" w14:textId="77777777" w:rsidR="008F7105" w:rsidRDefault="008F7105" w:rsidP="005534E5">
            <w:pPr>
              <w:rPr>
                <w:rStyle w:val="detail-subject"/>
              </w:rPr>
            </w:pPr>
            <w:r>
              <w:rPr>
                <w:rStyle w:val="detail-subject"/>
              </w:rPr>
              <w:t>Task nr.</w:t>
            </w:r>
          </w:p>
        </w:tc>
        <w:tc>
          <w:tcPr>
            <w:tcW w:w="3259" w:type="dxa"/>
          </w:tcPr>
          <w:p w14:paraId="36276F98" w14:textId="77777777" w:rsidR="008F7105" w:rsidRDefault="008F7105" w:rsidP="005534E5">
            <w:pPr>
              <w:cnfStyle w:val="100000000000" w:firstRow="1" w:lastRow="0" w:firstColumn="0" w:lastColumn="0" w:oddVBand="0" w:evenVBand="0" w:oddHBand="0" w:evenHBand="0" w:firstRowFirstColumn="0" w:firstRowLastColumn="0" w:lastRowFirstColumn="0" w:lastRowLastColumn="0"/>
              <w:rPr>
                <w:rStyle w:val="detail-subject"/>
              </w:rPr>
            </w:pPr>
            <w:r>
              <w:rPr>
                <w:rStyle w:val="detail-subject"/>
              </w:rPr>
              <w:t>Beskrivelse</w:t>
            </w:r>
          </w:p>
        </w:tc>
        <w:tc>
          <w:tcPr>
            <w:tcW w:w="3260" w:type="dxa"/>
          </w:tcPr>
          <w:p w14:paraId="21F0DCAF" w14:textId="77777777" w:rsidR="008F7105" w:rsidRDefault="008F7105" w:rsidP="005534E5">
            <w:pPr>
              <w:cnfStyle w:val="100000000000" w:firstRow="1" w:lastRow="0" w:firstColumn="0" w:lastColumn="0" w:oddVBand="0" w:evenVBand="0" w:oddHBand="0" w:evenHBand="0" w:firstRowFirstColumn="0" w:firstRowLastColumn="0" w:lastRowFirstColumn="0" w:lastRowLastColumn="0"/>
              <w:rPr>
                <w:rStyle w:val="detail-subject"/>
              </w:rPr>
            </w:pPr>
            <w:r>
              <w:rPr>
                <w:rStyle w:val="detail-subject"/>
              </w:rPr>
              <w:t>Udvikler</w:t>
            </w:r>
          </w:p>
        </w:tc>
      </w:tr>
      <w:tr w:rsidR="008F7105" w14:paraId="31396015" w14:textId="77777777" w:rsidTr="0055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5C9331C3" w14:textId="77777777" w:rsidR="008F7105" w:rsidRDefault="008F7105" w:rsidP="005534E5">
            <w:pPr>
              <w:rPr>
                <w:rStyle w:val="detail-subject"/>
              </w:rPr>
            </w:pPr>
            <w:r>
              <w:rPr>
                <w:rStyle w:val="detail-subject"/>
              </w:rPr>
              <w:t>42</w:t>
            </w:r>
          </w:p>
        </w:tc>
        <w:tc>
          <w:tcPr>
            <w:tcW w:w="3259" w:type="dxa"/>
          </w:tcPr>
          <w:p w14:paraId="15E8F8A2" w14:textId="77777777" w:rsidR="008F7105" w:rsidRDefault="008F7105" w:rsidP="005534E5">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FrontController oprettes</w:t>
            </w:r>
          </w:p>
        </w:tc>
        <w:tc>
          <w:tcPr>
            <w:tcW w:w="3260" w:type="dxa"/>
          </w:tcPr>
          <w:p w14:paraId="25971CD2" w14:textId="77777777" w:rsidR="008F7105" w:rsidRDefault="008F7105" w:rsidP="005534E5">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Claus</w:t>
            </w:r>
          </w:p>
        </w:tc>
      </w:tr>
      <w:tr w:rsidR="008F7105" w14:paraId="7CB23F48" w14:textId="77777777" w:rsidTr="005534E5">
        <w:tc>
          <w:tcPr>
            <w:cnfStyle w:val="001000000000" w:firstRow="0" w:lastRow="0" w:firstColumn="1" w:lastColumn="0" w:oddVBand="0" w:evenVBand="0" w:oddHBand="0" w:evenHBand="0" w:firstRowFirstColumn="0" w:firstRowLastColumn="0" w:lastRowFirstColumn="0" w:lastRowLastColumn="0"/>
            <w:tcW w:w="3259" w:type="dxa"/>
          </w:tcPr>
          <w:p w14:paraId="0127DD86" w14:textId="77777777" w:rsidR="008F7105" w:rsidRDefault="008F7105" w:rsidP="005534E5">
            <w:pPr>
              <w:rPr>
                <w:rStyle w:val="detail-subject"/>
              </w:rPr>
            </w:pPr>
            <w:r>
              <w:rPr>
                <w:rStyle w:val="detail-subject"/>
              </w:rPr>
              <w:t>43</w:t>
            </w:r>
          </w:p>
        </w:tc>
        <w:tc>
          <w:tcPr>
            <w:tcW w:w="3259" w:type="dxa"/>
          </w:tcPr>
          <w:p w14:paraId="716A13A0" w14:textId="77777777" w:rsidR="008F7105" w:rsidRDefault="008F7105" w:rsidP="005534E5">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 xml:space="preserve">Command pattern </w:t>
            </w:r>
            <w:r>
              <w:rPr>
                <w:rStyle w:val="detail-subject"/>
              </w:rPr>
              <w:lastRenderedPageBreak/>
              <w:t>implementeres</w:t>
            </w:r>
          </w:p>
        </w:tc>
        <w:tc>
          <w:tcPr>
            <w:tcW w:w="3260" w:type="dxa"/>
          </w:tcPr>
          <w:p w14:paraId="0D7FD8F1" w14:textId="77777777" w:rsidR="008F7105" w:rsidRDefault="008F7105" w:rsidP="005534E5">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lastRenderedPageBreak/>
              <w:t>Claus</w:t>
            </w:r>
          </w:p>
        </w:tc>
      </w:tr>
      <w:tr w:rsidR="008F7105" w14:paraId="17F66099" w14:textId="77777777" w:rsidTr="0055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5D32B407" w14:textId="77777777" w:rsidR="008F7105" w:rsidRDefault="008F7105" w:rsidP="005534E5">
            <w:pPr>
              <w:rPr>
                <w:rStyle w:val="detail-subject"/>
              </w:rPr>
            </w:pPr>
            <w:r>
              <w:rPr>
                <w:rStyle w:val="detail-subject"/>
              </w:rPr>
              <w:t>44</w:t>
            </w:r>
          </w:p>
        </w:tc>
        <w:tc>
          <w:tcPr>
            <w:tcW w:w="3259" w:type="dxa"/>
          </w:tcPr>
          <w:p w14:paraId="7D314895" w14:textId="77777777" w:rsidR="008F7105" w:rsidRDefault="008F7105" w:rsidP="00EF2558">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14:paraId="66BA6660" w14:textId="77777777" w:rsidR="008F7105" w:rsidRDefault="008F7105" w:rsidP="005534E5">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Jesper</w:t>
            </w:r>
          </w:p>
        </w:tc>
      </w:tr>
      <w:tr w:rsidR="008F7105" w14:paraId="324C96D9" w14:textId="77777777" w:rsidTr="005534E5">
        <w:tc>
          <w:tcPr>
            <w:cnfStyle w:val="001000000000" w:firstRow="0" w:lastRow="0" w:firstColumn="1" w:lastColumn="0" w:oddVBand="0" w:evenVBand="0" w:oddHBand="0" w:evenHBand="0" w:firstRowFirstColumn="0" w:firstRowLastColumn="0" w:lastRowFirstColumn="0" w:lastRowLastColumn="0"/>
            <w:tcW w:w="3259" w:type="dxa"/>
          </w:tcPr>
          <w:p w14:paraId="61E47A63" w14:textId="77777777" w:rsidR="008F7105" w:rsidRDefault="008F7105" w:rsidP="005534E5">
            <w:pPr>
              <w:rPr>
                <w:rStyle w:val="detail-subject"/>
              </w:rPr>
            </w:pPr>
            <w:r>
              <w:rPr>
                <w:rStyle w:val="detail-subject"/>
              </w:rPr>
              <w:t>45</w:t>
            </w:r>
          </w:p>
        </w:tc>
        <w:tc>
          <w:tcPr>
            <w:tcW w:w="3259" w:type="dxa"/>
          </w:tcPr>
          <w:p w14:paraId="153819A2" w14:textId="77777777" w:rsidR="008F7105" w:rsidRDefault="008F7105" w:rsidP="005534E5">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14:paraId="243C2462" w14:textId="77777777" w:rsidR="008F7105" w:rsidRDefault="008F7105" w:rsidP="005534E5">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Jesper</w:t>
            </w:r>
          </w:p>
        </w:tc>
      </w:tr>
      <w:tr w:rsidR="008F7105" w14:paraId="3B8F467B" w14:textId="77777777" w:rsidTr="0055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3F43D51B" w14:textId="77777777" w:rsidR="008F7105" w:rsidRDefault="008F7105" w:rsidP="005534E5">
            <w:pPr>
              <w:rPr>
                <w:rStyle w:val="detail-subject"/>
              </w:rPr>
            </w:pPr>
            <w:r>
              <w:rPr>
                <w:rStyle w:val="detail-subject"/>
              </w:rPr>
              <w:t>46</w:t>
            </w:r>
          </w:p>
        </w:tc>
        <w:tc>
          <w:tcPr>
            <w:tcW w:w="3259" w:type="dxa"/>
          </w:tcPr>
          <w:p w14:paraId="28533138" w14:textId="77777777" w:rsidR="008F7105" w:rsidRDefault="008F7105" w:rsidP="005534E5">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Div. tilpasninger i ForesporgselDAO</w:t>
            </w:r>
          </w:p>
        </w:tc>
        <w:tc>
          <w:tcPr>
            <w:tcW w:w="3260" w:type="dxa"/>
          </w:tcPr>
          <w:p w14:paraId="1A9404F7" w14:textId="77777777" w:rsidR="008F7105" w:rsidRDefault="008F7105" w:rsidP="005534E5">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Jesper</w:t>
            </w:r>
          </w:p>
        </w:tc>
      </w:tr>
    </w:tbl>
    <w:p w14:paraId="028FB2DB" w14:textId="77777777" w:rsidR="008F7105" w:rsidRDefault="008F7105" w:rsidP="00EF5BBB"/>
    <w:p w14:paraId="5DCD2AB0" w14:textId="77777777" w:rsidR="005534E5" w:rsidRDefault="005534E5" w:rsidP="005534E5">
      <w:pPr>
        <w:pStyle w:val="Overskrift2"/>
      </w:pPr>
      <w:r>
        <w:t>16-11-2018:</w:t>
      </w:r>
    </w:p>
    <w:p w14:paraId="22EB8572" w14:textId="77777777"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14:paraId="406B3949" w14:textId="77777777" w:rsidR="00D74B1C" w:rsidRDefault="00D74B1C" w:rsidP="005534E5">
      <w:r>
        <w:t>I dag, inden PO møde, færdiggøres de 2 views fra i går, dvs. visning af listen over forespørgsler og visningen af en enkelt forespørgsel, således at der linkes til / fra begge sider.</w:t>
      </w:r>
    </w:p>
    <w:p w14:paraId="6C817B4F" w14:textId="77777777" w:rsidR="00D74B1C" w:rsidRDefault="00D74B1C" w:rsidP="005534E5">
      <w:r>
        <w:t>Claus påbegynder udvikling af styklisteberegneren.</w:t>
      </w:r>
    </w:p>
    <w:p w14:paraId="3E648514" w14:textId="77777777" w:rsidR="00D74B1C" w:rsidRDefault="00D74B1C" w:rsidP="005534E5">
      <w:r>
        <w:t>Fordelingen af tasks ser derfor således ud:</w:t>
      </w:r>
    </w:p>
    <w:p w14:paraId="31522203" w14:textId="77777777" w:rsidR="00DB5F4A" w:rsidRDefault="00DB5F4A" w:rsidP="005534E5"/>
    <w:tbl>
      <w:tblPr>
        <w:tblStyle w:val="Lysliste-fremhvningsfarve3"/>
        <w:tblW w:w="0" w:type="auto"/>
        <w:tblLook w:val="04A0" w:firstRow="1" w:lastRow="0" w:firstColumn="1" w:lastColumn="0" w:noHBand="0" w:noVBand="1"/>
      </w:tblPr>
      <w:tblGrid>
        <w:gridCol w:w="3259"/>
        <w:gridCol w:w="3259"/>
        <w:gridCol w:w="3260"/>
      </w:tblGrid>
      <w:tr w:rsidR="00D74B1C" w14:paraId="005EAFE5" w14:textId="77777777" w:rsidTr="00DB5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36EFAD73" w14:textId="77777777" w:rsidR="00D74B1C" w:rsidRDefault="00D74B1C" w:rsidP="00DB5F4A">
            <w:pPr>
              <w:rPr>
                <w:rStyle w:val="detail-subject"/>
              </w:rPr>
            </w:pPr>
            <w:r>
              <w:rPr>
                <w:rStyle w:val="detail-subject"/>
              </w:rPr>
              <w:t>Task nr.</w:t>
            </w:r>
          </w:p>
        </w:tc>
        <w:tc>
          <w:tcPr>
            <w:tcW w:w="3259" w:type="dxa"/>
          </w:tcPr>
          <w:p w14:paraId="23DDDEE2" w14:textId="77777777" w:rsidR="00D74B1C" w:rsidRDefault="00D74B1C" w:rsidP="00DB5F4A">
            <w:pPr>
              <w:cnfStyle w:val="100000000000" w:firstRow="1" w:lastRow="0" w:firstColumn="0" w:lastColumn="0" w:oddVBand="0" w:evenVBand="0" w:oddHBand="0" w:evenHBand="0" w:firstRowFirstColumn="0" w:firstRowLastColumn="0" w:lastRowFirstColumn="0" w:lastRowLastColumn="0"/>
              <w:rPr>
                <w:rStyle w:val="detail-subject"/>
              </w:rPr>
            </w:pPr>
            <w:r>
              <w:rPr>
                <w:rStyle w:val="detail-subject"/>
              </w:rPr>
              <w:t>Beskrivelse</w:t>
            </w:r>
          </w:p>
        </w:tc>
        <w:tc>
          <w:tcPr>
            <w:tcW w:w="3260" w:type="dxa"/>
          </w:tcPr>
          <w:p w14:paraId="11BC503B" w14:textId="77777777" w:rsidR="00D74B1C" w:rsidRDefault="00D74B1C" w:rsidP="00DB5F4A">
            <w:pPr>
              <w:cnfStyle w:val="100000000000" w:firstRow="1" w:lastRow="0" w:firstColumn="0" w:lastColumn="0" w:oddVBand="0" w:evenVBand="0" w:oddHBand="0" w:evenHBand="0" w:firstRowFirstColumn="0" w:firstRowLastColumn="0" w:lastRowFirstColumn="0" w:lastRowLastColumn="0"/>
              <w:rPr>
                <w:rStyle w:val="detail-subject"/>
              </w:rPr>
            </w:pPr>
            <w:r>
              <w:rPr>
                <w:rStyle w:val="detail-subject"/>
              </w:rPr>
              <w:t>Udvikler</w:t>
            </w:r>
          </w:p>
        </w:tc>
      </w:tr>
      <w:tr w:rsidR="00D74B1C" w14:paraId="06BB139A" w14:textId="77777777" w:rsidTr="00DB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4B8E8A1B" w14:textId="77777777" w:rsidR="00D74B1C" w:rsidRDefault="00D74B1C" w:rsidP="00DB5F4A">
            <w:pPr>
              <w:rPr>
                <w:rStyle w:val="detail-subject"/>
              </w:rPr>
            </w:pPr>
            <w:r>
              <w:rPr>
                <w:rStyle w:val="detail-subject"/>
              </w:rPr>
              <w:t>52</w:t>
            </w:r>
          </w:p>
        </w:tc>
        <w:tc>
          <w:tcPr>
            <w:tcW w:w="3259" w:type="dxa"/>
          </w:tcPr>
          <w:p w14:paraId="36550434" w14:textId="77777777" w:rsidR="00D74B1C" w:rsidRDefault="00D74B1C" w:rsidP="00D74B1C">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Links fra siden med listen til siden med enkelt forespørgsel</w:t>
            </w:r>
          </w:p>
        </w:tc>
        <w:tc>
          <w:tcPr>
            <w:tcW w:w="3260" w:type="dxa"/>
          </w:tcPr>
          <w:p w14:paraId="768F114F" w14:textId="77777777" w:rsidR="00D74B1C" w:rsidRDefault="00D74B1C" w:rsidP="00DB5F4A">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Jesper</w:t>
            </w:r>
          </w:p>
          <w:p w14:paraId="6997FC68" w14:textId="77777777" w:rsidR="00D74B1C" w:rsidRPr="00D74B1C" w:rsidRDefault="00D74B1C" w:rsidP="00D74B1C">
            <w:pPr>
              <w:cnfStyle w:val="000000100000" w:firstRow="0" w:lastRow="0" w:firstColumn="0" w:lastColumn="0" w:oddVBand="0" w:evenVBand="0" w:oddHBand="1" w:evenHBand="0" w:firstRowFirstColumn="0" w:firstRowLastColumn="0" w:lastRowFirstColumn="0" w:lastRowLastColumn="0"/>
            </w:pPr>
          </w:p>
        </w:tc>
      </w:tr>
      <w:tr w:rsidR="00D74B1C" w14:paraId="4EA5EA96" w14:textId="77777777" w:rsidTr="00DB5F4A">
        <w:tc>
          <w:tcPr>
            <w:cnfStyle w:val="001000000000" w:firstRow="0" w:lastRow="0" w:firstColumn="1" w:lastColumn="0" w:oddVBand="0" w:evenVBand="0" w:oddHBand="0" w:evenHBand="0" w:firstRowFirstColumn="0" w:firstRowLastColumn="0" w:lastRowFirstColumn="0" w:lastRowLastColumn="0"/>
            <w:tcW w:w="3259" w:type="dxa"/>
          </w:tcPr>
          <w:p w14:paraId="51EBAB0C" w14:textId="77777777" w:rsidR="00D74B1C" w:rsidRDefault="00D74B1C" w:rsidP="00DB5F4A">
            <w:pPr>
              <w:rPr>
                <w:rStyle w:val="detail-subject"/>
              </w:rPr>
            </w:pPr>
            <w:r>
              <w:rPr>
                <w:rStyle w:val="detail-subject"/>
              </w:rPr>
              <w:t>53</w:t>
            </w:r>
          </w:p>
        </w:tc>
        <w:tc>
          <w:tcPr>
            <w:tcW w:w="3259" w:type="dxa"/>
          </w:tcPr>
          <w:p w14:paraId="590DDCBA" w14:textId="77777777" w:rsidR="00D74B1C" w:rsidRDefault="00D74B1C" w:rsidP="00D74B1C">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Link fra siden med enkelt forespørgsel tilbage til siden med listen</w:t>
            </w:r>
          </w:p>
        </w:tc>
        <w:tc>
          <w:tcPr>
            <w:tcW w:w="3260" w:type="dxa"/>
          </w:tcPr>
          <w:p w14:paraId="03D99E98" w14:textId="77777777" w:rsidR="00D74B1C" w:rsidRDefault="00D74B1C" w:rsidP="00DB5F4A">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Jesper</w:t>
            </w:r>
          </w:p>
        </w:tc>
      </w:tr>
      <w:tr w:rsidR="00D74B1C" w14:paraId="1D576ABA" w14:textId="77777777" w:rsidTr="00DB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4E254D44" w14:textId="77777777" w:rsidR="00D74B1C" w:rsidRDefault="001C1E11" w:rsidP="00DB5F4A">
            <w:pPr>
              <w:rPr>
                <w:rStyle w:val="detail-subject"/>
              </w:rPr>
            </w:pPr>
            <w:r>
              <w:rPr>
                <w:rStyle w:val="detail-subject"/>
              </w:rPr>
              <w:t>36</w:t>
            </w:r>
          </w:p>
        </w:tc>
        <w:tc>
          <w:tcPr>
            <w:tcW w:w="3259" w:type="dxa"/>
          </w:tcPr>
          <w:p w14:paraId="0811FC34" w14:textId="77777777" w:rsidR="00D74B1C" w:rsidRDefault="001C1E11" w:rsidP="001C1E11">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Opret klasse i logic lag til udregning</w:t>
            </w:r>
          </w:p>
        </w:tc>
        <w:tc>
          <w:tcPr>
            <w:tcW w:w="3260" w:type="dxa"/>
          </w:tcPr>
          <w:p w14:paraId="350509D8" w14:textId="77777777" w:rsidR="00D74B1C" w:rsidRDefault="001C1E11" w:rsidP="00DB5F4A">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Claus</w:t>
            </w:r>
          </w:p>
        </w:tc>
      </w:tr>
    </w:tbl>
    <w:p w14:paraId="3DA63172" w14:textId="77777777" w:rsidR="00D74B1C" w:rsidRDefault="00D74B1C" w:rsidP="005534E5"/>
    <w:p w14:paraId="2BC3AE05" w14:textId="77777777" w:rsidR="00DB5F4A" w:rsidRDefault="00DB5F4A" w:rsidP="00DB5F4A">
      <w:pPr>
        <w:pStyle w:val="Overskrift2"/>
      </w:pPr>
      <w:r>
        <w:t>16-11-2018 Retrospective af uge 1:</w:t>
      </w:r>
    </w:p>
    <w:p w14:paraId="0CF7B3DC" w14:textId="77777777"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14:paraId="15BBC1B0" w14:textId="77777777" w:rsidR="003945CE" w:rsidRDefault="003945CE" w:rsidP="003945CE">
      <w:pPr>
        <w:pStyle w:val="Overskrift2"/>
      </w:pPr>
      <w:r>
        <w:t>19-11-2018:</w:t>
      </w:r>
    </w:p>
    <w:p w14:paraId="5F022A58" w14:textId="77777777"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firstRow="1" w:lastRow="0" w:firstColumn="1" w:lastColumn="0" w:noHBand="0" w:noVBand="1"/>
      </w:tblPr>
      <w:tblGrid>
        <w:gridCol w:w="3259"/>
        <w:gridCol w:w="3259"/>
        <w:gridCol w:w="3260"/>
      </w:tblGrid>
      <w:tr w:rsidR="00A43CF4" w14:paraId="2BF4565A" w14:textId="77777777" w:rsidTr="00A43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711F4EA7" w14:textId="77777777" w:rsidR="00A43CF4" w:rsidRDefault="00A43CF4" w:rsidP="00A43CF4">
            <w:pPr>
              <w:rPr>
                <w:rStyle w:val="detail-subject"/>
              </w:rPr>
            </w:pPr>
            <w:r>
              <w:rPr>
                <w:rStyle w:val="detail-subject"/>
              </w:rPr>
              <w:t>Task nr.</w:t>
            </w:r>
          </w:p>
        </w:tc>
        <w:tc>
          <w:tcPr>
            <w:tcW w:w="3259" w:type="dxa"/>
          </w:tcPr>
          <w:p w14:paraId="591950F5" w14:textId="77777777" w:rsidR="00A43CF4" w:rsidRDefault="00A43CF4" w:rsidP="00A43CF4">
            <w:pPr>
              <w:cnfStyle w:val="100000000000" w:firstRow="1" w:lastRow="0" w:firstColumn="0" w:lastColumn="0" w:oddVBand="0" w:evenVBand="0" w:oddHBand="0" w:evenHBand="0" w:firstRowFirstColumn="0" w:firstRowLastColumn="0" w:lastRowFirstColumn="0" w:lastRowLastColumn="0"/>
              <w:rPr>
                <w:rStyle w:val="detail-subject"/>
              </w:rPr>
            </w:pPr>
            <w:r>
              <w:rPr>
                <w:rStyle w:val="detail-subject"/>
              </w:rPr>
              <w:t>Beskrivelse</w:t>
            </w:r>
          </w:p>
        </w:tc>
        <w:tc>
          <w:tcPr>
            <w:tcW w:w="3260" w:type="dxa"/>
          </w:tcPr>
          <w:p w14:paraId="3B439D3F" w14:textId="77777777" w:rsidR="00A43CF4" w:rsidRDefault="00A43CF4" w:rsidP="00A43CF4">
            <w:pPr>
              <w:cnfStyle w:val="100000000000" w:firstRow="1" w:lastRow="0" w:firstColumn="0" w:lastColumn="0" w:oddVBand="0" w:evenVBand="0" w:oddHBand="0" w:evenHBand="0" w:firstRowFirstColumn="0" w:firstRowLastColumn="0" w:lastRowFirstColumn="0" w:lastRowLastColumn="0"/>
              <w:rPr>
                <w:rStyle w:val="detail-subject"/>
              </w:rPr>
            </w:pPr>
            <w:r>
              <w:rPr>
                <w:rStyle w:val="detail-subject"/>
              </w:rPr>
              <w:t>Udvikler</w:t>
            </w:r>
          </w:p>
        </w:tc>
      </w:tr>
      <w:tr w:rsidR="00A43CF4" w14:paraId="047135EE" w14:textId="77777777" w:rsidTr="00A43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57A173B7" w14:textId="77777777" w:rsidR="00A43CF4" w:rsidRDefault="00A43CF4" w:rsidP="00A43CF4">
            <w:pPr>
              <w:rPr>
                <w:rStyle w:val="detail-subject"/>
              </w:rPr>
            </w:pPr>
            <w:r>
              <w:rPr>
                <w:rStyle w:val="detail-subject"/>
              </w:rPr>
              <w:t>56</w:t>
            </w:r>
          </w:p>
        </w:tc>
        <w:tc>
          <w:tcPr>
            <w:tcW w:w="3259" w:type="dxa"/>
          </w:tcPr>
          <w:p w14:paraId="67E11616" w14:textId="77777777" w:rsidR="00A43CF4" w:rsidRDefault="00A43CF4" w:rsidP="00A43CF4">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SQL til hentning af alle varer</w:t>
            </w:r>
          </w:p>
        </w:tc>
        <w:tc>
          <w:tcPr>
            <w:tcW w:w="3260" w:type="dxa"/>
          </w:tcPr>
          <w:p w14:paraId="41192554" w14:textId="77777777" w:rsidR="00A43CF4" w:rsidRDefault="00A43CF4" w:rsidP="00A43CF4">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Jesper</w:t>
            </w:r>
          </w:p>
          <w:p w14:paraId="7CB9F176" w14:textId="77777777" w:rsidR="00A43CF4" w:rsidRPr="00D74B1C" w:rsidRDefault="00A43CF4" w:rsidP="00A43CF4">
            <w:pPr>
              <w:cnfStyle w:val="000000100000" w:firstRow="0" w:lastRow="0" w:firstColumn="0" w:lastColumn="0" w:oddVBand="0" w:evenVBand="0" w:oddHBand="1" w:evenHBand="0" w:firstRowFirstColumn="0" w:firstRowLastColumn="0" w:lastRowFirstColumn="0" w:lastRowLastColumn="0"/>
            </w:pPr>
          </w:p>
        </w:tc>
      </w:tr>
      <w:tr w:rsidR="00A43CF4" w14:paraId="6EF8EB56" w14:textId="77777777" w:rsidTr="00A43CF4">
        <w:tc>
          <w:tcPr>
            <w:cnfStyle w:val="001000000000" w:firstRow="0" w:lastRow="0" w:firstColumn="1" w:lastColumn="0" w:oddVBand="0" w:evenVBand="0" w:oddHBand="0" w:evenHBand="0" w:firstRowFirstColumn="0" w:firstRowLastColumn="0" w:lastRowFirstColumn="0" w:lastRowLastColumn="0"/>
            <w:tcW w:w="3259" w:type="dxa"/>
          </w:tcPr>
          <w:p w14:paraId="062E9AE5" w14:textId="77777777" w:rsidR="00A43CF4" w:rsidRDefault="00A43CF4" w:rsidP="00A43CF4">
            <w:pPr>
              <w:rPr>
                <w:rStyle w:val="detail-subject"/>
              </w:rPr>
            </w:pPr>
            <w:r>
              <w:rPr>
                <w:rStyle w:val="detail-subject"/>
              </w:rPr>
              <w:t>57</w:t>
            </w:r>
          </w:p>
        </w:tc>
        <w:tc>
          <w:tcPr>
            <w:tcW w:w="3259" w:type="dxa"/>
          </w:tcPr>
          <w:p w14:paraId="44F8F5D8" w14:textId="77777777" w:rsidR="00A43CF4" w:rsidRDefault="00A43CF4" w:rsidP="00A43CF4">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SQL til at gemme vare</w:t>
            </w:r>
          </w:p>
        </w:tc>
        <w:tc>
          <w:tcPr>
            <w:tcW w:w="3260" w:type="dxa"/>
          </w:tcPr>
          <w:p w14:paraId="1DFC3138" w14:textId="77777777" w:rsidR="00A43CF4" w:rsidRDefault="00A43CF4" w:rsidP="00A43CF4">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Jesper</w:t>
            </w:r>
          </w:p>
        </w:tc>
      </w:tr>
      <w:tr w:rsidR="00A43CF4" w14:paraId="3FC73723" w14:textId="77777777" w:rsidTr="00A43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5E6932B5" w14:textId="77777777" w:rsidR="00A43CF4" w:rsidRDefault="00A43CF4" w:rsidP="00A43CF4">
            <w:pPr>
              <w:rPr>
                <w:rStyle w:val="detail-subject"/>
              </w:rPr>
            </w:pPr>
            <w:r>
              <w:rPr>
                <w:rStyle w:val="detail-subject"/>
              </w:rPr>
              <w:t>58</w:t>
            </w:r>
          </w:p>
        </w:tc>
        <w:tc>
          <w:tcPr>
            <w:tcW w:w="3259" w:type="dxa"/>
          </w:tcPr>
          <w:p w14:paraId="04CB3C53" w14:textId="77777777" w:rsidR="00A43CF4" w:rsidRDefault="00A43CF4" w:rsidP="00A43CF4">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SQL til hentning af enkelt vare</w:t>
            </w:r>
          </w:p>
        </w:tc>
        <w:tc>
          <w:tcPr>
            <w:tcW w:w="3260" w:type="dxa"/>
          </w:tcPr>
          <w:p w14:paraId="03D5E538" w14:textId="77777777" w:rsidR="00A43CF4" w:rsidRDefault="00A43CF4" w:rsidP="00A43CF4">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Jesper</w:t>
            </w:r>
          </w:p>
        </w:tc>
      </w:tr>
      <w:tr w:rsidR="00A43CF4" w14:paraId="774CB50F" w14:textId="77777777" w:rsidTr="00A43CF4">
        <w:tc>
          <w:tcPr>
            <w:cnfStyle w:val="001000000000" w:firstRow="0" w:lastRow="0" w:firstColumn="1" w:lastColumn="0" w:oddVBand="0" w:evenVBand="0" w:oddHBand="0" w:evenHBand="0" w:firstRowFirstColumn="0" w:firstRowLastColumn="0" w:lastRowFirstColumn="0" w:lastRowLastColumn="0"/>
            <w:tcW w:w="3259" w:type="dxa"/>
          </w:tcPr>
          <w:p w14:paraId="589B107B" w14:textId="77777777" w:rsidR="00A43CF4" w:rsidRDefault="00A43CF4" w:rsidP="00A43CF4">
            <w:pPr>
              <w:rPr>
                <w:rStyle w:val="detail-subject"/>
              </w:rPr>
            </w:pPr>
            <w:r>
              <w:rPr>
                <w:rStyle w:val="detail-subject"/>
              </w:rPr>
              <w:lastRenderedPageBreak/>
              <w:t>59</w:t>
            </w:r>
          </w:p>
        </w:tc>
        <w:tc>
          <w:tcPr>
            <w:tcW w:w="3259" w:type="dxa"/>
          </w:tcPr>
          <w:p w14:paraId="4FD4258F" w14:textId="77777777" w:rsidR="00A43CF4" w:rsidRDefault="00A43CF4" w:rsidP="00A43CF4">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Metode som henter alle varer</w:t>
            </w:r>
          </w:p>
        </w:tc>
        <w:tc>
          <w:tcPr>
            <w:tcW w:w="3260" w:type="dxa"/>
          </w:tcPr>
          <w:p w14:paraId="18B1C7DA" w14:textId="77777777" w:rsidR="00A43CF4" w:rsidRDefault="00A43CF4" w:rsidP="00A43CF4">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Jesper</w:t>
            </w:r>
          </w:p>
        </w:tc>
      </w:tr>
      <w:tr w:rsidR="00A43CF4" w14:paraId="55BBBBFD" w14:textId="77777777" w:rsidTr="00A43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54CAE97F" w14:textId="77777777" w:rsidR="00A43CF4" w:rsidRDefault="00A43CF4" w:rsidP="00A43CF4">
            <w:pPr>
              <w:rPr>
                <w:rStyle w:val="detail-subject"/>
              </w:rPr>
            </w:pPr>
            <w:r>
              <w:rPr>
                <w:rStyle w:val="detail-subject"/>
              </w:rPr>
              <w:t>60</w:t>
            </w:r>
          </w:p>
        </w:tc>
        <w:tc>
          <w:tcPr>
            <w:tcW w:w="3259" w:type="dxa"/>
          </w:tcPr>
          <w:p w14:paraId="076CA075" w14:textId="77777777" w:rsidR="00A43CF4" w:rsidRDefault="00A43CF4" w:rsidP="00A43CF4">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Metode som henter en enkelt vare</w:t>
            </w:r>
          </w:p>
        </w:tc>
        <w:tc>
          <w:tcPr>
            <w:tcW w:w="3260" w:type="dxa"/>
          </w:tcPr>
          <w:p w14:paraId="6D544A85" w14:textId="77777777" w:rsidR="00A43CF4" w:rsidRDefault="00A43CF4" w:rsidP="00A43CF4">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Jesper</w:t>
            </w:r>
          </w:p>
        </w:tc>
      </w:tr>
      <w:tr w:rsidR="00A43CF4" w14:paraId="65D4DB73" w14:textId="77777777" w:rsidTr="00A43CF4">
        <w:tc>
          <w:tcPr>
            <w:cnfStyle w:val="001000000000" w:firstRow="0" w:lastRow="0" w:firstColumn="1" w:lastColumn="0" w:oddVBand="0" w:evenVBand="0" w:oddHBand="0" w:evenHBand="0" w:firstRowFirstColumn="0" w:firstRowLastColumn="0" w:lastRowFirstColumn="0" w:lastRowLastColumn="0"/>
            <w:tcW w:w="3259" w:type="dxa"/>
          </w:tcPr>
          <w:p w14:paraId="1E27B380" w14:textId="77777777" w:rsidR="00A43CF4" w:rsidRDefault="00A43CF4" w:rsidP="00A43CF4">
            <w:pPr>
              <w:rPr>
                <w:rStyle w:val="detail-subject"/>
              </w:rPr>
            </w:pPr>
            <w:r>
              <w:rPr>
                <w:rStyle w:val="detail-subject"/>
              </w:rPr>
              <w:t>61</w:t>
            </w:r>
          </w:p>
        </w:tc>
        <w:tc>
          <w:tcPr>
            <w:tcW w:w="3259" w:type="dxa"/>
          </w:tcPr>
          <w:p w14:paraId="741E0020" w14:textId="77777777" w:rsidR="00A43CF4" w:rsidRDefault="00A43CF4" w:rsidP="00A43CF4">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Metode som gemmer vare</w:t>
            </w:r>
          </w:p>
        </w:tc>
        <w:tc>
          <w:tcPr>
            <w:tcW w:w="3260" w:type="dxa"/>
          </w:tcPr>
          <w:p w14:paraId="3DF7C888" w14:textId="77777777" w:rsidR="00A43CF4" w:rsidRDefault="00A43CF4" w:rsidP="00A43CF4">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Jesper</w:t>
            </w:r>
          </w:p>
        </w:tc>
      </w:tr>
      <w:tr w:rsidR="00A43CF4" w14:paraId="2898AFC2" w14:textId="77777777" w:rsidTr="00A43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31F3C702" w14:textId="77777777" w:rsidR="00A43CF4" w:rsidRDefault="00A43CF4" w:rsidP="00A43CF4">
            <w:pPr>
              <w:rPr>
                <w:rStyle w:val="detail-subject"/>
              </w:rPr>
            </w:pPr>
            <w:r>
              <w:rPr>
                <w:rStyle w:val="detail-subject"/>
              </w:rPr>
              <w:t>62</w:t>
            </w:r>
          </w:p>
        </w:tc>
        <w:tc>
          <w:tcPr>
            <w:tcW w:w="3259" w:type="dxa"/>
          </w:tcPr>
          <w:p w14:paraId="702677B5" w14:textId="77777777" w:rsidR="00A43CF4" w:rsidRDefault="00A43CF4" w:rsidP="00A43CF4">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JUnit test af 59, 60, 61</w:t>
            </w:r>
          </w:p>
        </w:tc>
        <w:tc>
          <w:tcPr>
            <w:tcW w:w="3260" w:type="dxa"/>
          </w:tcPr>
          <w:p w14:paraId="0ECB4EBF" w14:textId="77777777" w:rsidR="00A43CF4" w:rsidRDefault="00A43CF4" w:rsidP="00A43CF4">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Jesper</w:t>
            </w:r>
          </w:p>
        </w:tc>
      </w:tr>
      <w:tr w:rsidR="00A43CF4" w14:paraId="54D47C12" w14:textId="77777777" w:rsidTr="00A43CF4">
        <w:tc>
          <w:tcPr>
            <w:cnfStyle w:val="001000000000" w:firstRow="0" w:lastRow="0" w:firstColumn="1" w:lastColumn="0" w:oddVBand="0" w:evenVBand="0" w:oddHBand="0" w:evenHBand="0" w:firstRowFirstColumn="0" w:firstRowLastColumn="0" w:lastRowFirstColumn="0" w:lastRowLastColumn="0"/>
            <w:tcW w:w="3259" w:type="dxa"/>
          </w:tcPr>
          <w:p w14:paraId="049B6C10" w14:textId="77777777" w:rsidR="00A43CF4" w:rsidRDefault="00A43CF4" w:rsidP="00A43CF4">
            <w:pPr>
              <w:rPr>
                <w:rStyle w:val="detail-subject"/>
              </w:rPr>
            </w:pPr>
            <w:r>
              <w:rPr>
                <w:rStyle w:val="detail-subject"/>
              </w:rPr>
              <w:t>63</w:t>
            </w:r>
          </w:p>
        </w:tc>
        <w:tc>
          <w:tcPr>
            <w:tcW w:w="3259" w:type="dxa"/>
          </w:tcPr>
          <w:p w14:paraId="598D5955" w14:textId="77777777" w:rsidR="00A43CF4" w:rsidRDefault="00A43CF4" w:rsidP="00A43CF4">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JSP til visning af alle varer på liste (som v. forespørgsler)</w:t>
            </w:r>
          </w:p>
        </w:tc>
        <w:tc>
          <w:tcPr>
            <w:tcW w:w="3260" w:type="dxa"/>
          </w:tcPr>
          <w:p w14:paraId="1EA90293" w14:textId="77777777" w:rsidR="00A43CF4" w:rsidRDefault="00A43CF4" w:rsidP="00A43CF4">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Jesper</w:t>
            </w:r>
          </w:p>
        </w:tc>
      </w:tr>
      <w:tr w:rsidR="00A43CF4" w14:paraId="7DC1E4AE" w14:textId="77777777" w:rsidTr="00A43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76A8A0FE" w14:textId="77777777" w:rsidR="00A43CF4" w:rsidRDefault="00A43CF4" w:rsidP="00A43CF4">
            <w:pPr>
              <w:rPr>
                <w:rStyle w:val="detail-subject"/>
              </w:rPr>
            </w:pPr>
            <w:r>
              <w:rPr>
                <w:rStyle w:val="detail-subject"/>
              </w:rPr>
              <w:t>64</w:t>
            </w:r>
          </w:p>
        </w:tc>
        <w:tc>
          <w:tcPr>
            <w:tcW w:w="3259" w:type="dxa"/>
          </w:tcPr>
          <w:p w14:paraId="3E35240A" w14:textId="77777777" w:rsidR="00A43CF4" w:rsidRDefault="00A43CF4" w:rsidP="00A43CF4">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JSP til visning af formular til enkelt vare</w:t>
            </w:r>
          </w:p>
        </w:tc>
        <w:tc>
          <w:tcPr>
            <w:tcW w:w="3260" w:type="dxa"/>
          </w:tcPr>
          <w:p w14:paraId="17B45F8A" w14:textId="77777777" w:rsidR="00A43CF4" w:rsidRDefault="00A43CF4" w:rsidP="00A43CF4">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Jesper</w:t>
            </w:r>
          </w:p>
        </w:tc>
      </w:tr>
      <w:tr w:rsidR="003372A1" w14:paraId="4501F751" w14:textId="77777777" w:rsidTr="002D4989">
        <w:tc>
          <w:tcPr>
            <w:cnfStyle w:val="001000000000" w:firstRow="0" w:lastRow="0" w:firstColumn="1" w:lastColumn="0" w:oddVBand="0" w:evenVBand="0" w:oddHBand="0" w:evenHBand="0" w:firstRowFirstColumn="0" w:firstRowLastColumn="0" w:lastRowFirstColumn="0" w:lastRowLastColumn="0"/>
            <w:tcW w:w="3259" w:type="dxa"/>
          </w:tcPr>
          <w:p w14:paraId="126EE638" w14:textId="77777777" w:rsidR="003372A1" w:rsidRDefault="003372A1" w:rsidP="002D4989">
            <w:pPr>
              <w:rPr>
                <w:rStyle w:val="detail-subject"/>
              </w:rPr>
            </w:pPr>
            <w:r>
              <w:rPr>
                <w:rStyle w:val="detail-subject"/>
              </w:rPr>
              <w:t>36</w:t>
            </w:r>
          </w:p>
        </w:tc>
        <w:tc>
          <w:tcPr>
            <w:tcW w:w="3259" w:type="dxa"/>
          </w:tcPr>
          <w:p w14:paraId="4382A153" w14:textId="77777777" w:rsidR="003372A1" w:rsidRDefault="003372A1" w:rsidP="002D4989">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Opret klasse i logic lag til udregning</w:t>
            </w:r>
          </w:p>
        </w:tc>
        <w:tc>
          <w:tcPr>
            <w:tcW w:w="3260" w:type="dxa"/>
          </w:tcPr>
          <w:p w14:paraId="0573C2B9" w14:textId="77777777" w:rsidR="003372A1" w:rsidRDefault="003372A1" w:rsidP="002D4989">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Claus</w:t>
            </w:r>
          </w:p>
        </w:tc>
      </w:tr>
      <w:tr w:rsidR="00A43CF4" w14:paraId="0F8FB05C" w14:textId="77777777" w:rsidTr="00A43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7779BC88" w14:textId="77777777" w:rsidR="00A43CF4" w:rsidRDefault="003372A1" w:rsidP="00A43CF4">
            <w:pPr>
              <w:rPr>
                <w:rStyle w:val="detail-subject"/>
              </w:rPr>
            </w:pPr>
            <w:r>
              <w:rPr>
                <w:rStyle w:val="detail-subject"/>
              </w:rPr>
              <w:t>39</w:t>
            </w:r>
          </w:p>
        </w:tc>
        <w:tc>
          <w:tcPr>
            <w:tcW w:w="3259" w:type="dxa"/>
          </w:tcPr>
          <w:p w14:paraId="1442B302" w14:textId="77777777" w:rsidR="00A43CF4" w:rsidRDefault="003372A1" w:rsidP="00A43CF4">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Opret Unit test til demo af hver udregner</w:t>
            </w:r>
          </w:p>
        </w:tc>
        <w:tc>
          <w:tcPr>
            <w:tcW w:w="3260" w:type="dxa"/>
          </w:tcPr>
          <w:p w14:paraId="5DDA021B" w14:textId="77777777" w:rsidR="00A43CF4" w:rsidRDefault="003372A1" w:rsidP="00A43CF4">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Claus</w:t>
            </w:r>
          </w:p>
        </w:tc>
      </w:tr>
    </w:tbl>
    <w:p w14:paraId="166D7824" w14:textId="77777777" w:rsidR="00A43CF4" w:rsidRDefault="00A43CF4" w:rsidP="00DB5F4A"/>
    <w:p w14:paraId="00A6B1D5" w14:textId="77777777" w:rsidR="00A43CF4" w:rsidRDefault="003372A1" w:rsidP="003372A1">
      <w:pPr>
        <w:pStyle w:val="Overskrift2"/>
      </w:pPr>
      <w:r>
        <w:t>20-11-2018:</w:t>
      </w:r>
    </w:p>
    <w:p w14:paraId="1600E710" w14:textId="77777777"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14:paraId="3BAD0A82" w14:textId="77777777" w:rsidR="00DB5F4A" w:rsidRDefault="002D4989" w:rsidP="002D4989">
      <w:pPr>
        <w:pStyle w:val="Overskrift2"/>
      </w:pPr>
      <w:r>
        <w:t>21-11-2018:</w:t>
      </w:r>
    </w:p>
    <w:p w14:paraId="7878FD52" w14:textId="77777777"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firstRow="1" w:lastRow="0" w:firstColumn="1" w:lastColumn="0" w:noHBand="0" w:noVBand="1"/>
      </w:tblPr>
      <w:tblGrid>
        <w:gridCol w:w="3259"/>
        <w:gridCol w:w="3259"/>
        <w:gridCol w:w="3260"/>
      </w:tblGrid>
      <w:tr w:rsidR="00766741" w14:paraId="143A41FE" w14:textId="77777777" w:rsidTr="00766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549B1E16" w14:textId="77777777" w:rsidR="00766741" w:rsidRDefault="00766741" w:rsidP="00766741">
            <w:pPr>
              <w:rPr>
                <w:rStyle w:val="detail-subject"/>
              </w:rPr>
            </w:pPr>
            <w:r>
              <w:rPr>
                <w:rStyle w:val="detail-subject"/>
              </w:rPr>
              <w:t>Task nr.</w:t>
            </w:r>
          </w:p>
        </w:tc>
        <w:tc>
          <w:tcPr>
            <w:tcW w:w="3259" w:type="dxa"/>
          </w:tcPr>
          <w:p w14:paraId="5DDE1007" w14:textId="77777777" w:rsidR="00766741" w:rsidRDefault="00766741" w:rsidP="00766741">
            <w:pPr>
              <w:cnfStyle w:val="100000000000" w:firstRow="1" w:lastRow="0" w:firstColumn="0" w:lastColumn="0" w:oddVBand="0" w:evenVBand="0" w:oddHBand="0" w:evenHBand="0" w:firstRowFirstColumn="0" w:firstRowLastColumn="0" w:lastRowFirstColumn="0" w:lastRowLastColumn="0"/>
              <w:rPr>
                <w:rStyle w:val="detail-subject"/>
              </w:rPr>
            </w:pPr>
            <w:r>
              <w:rPr>
                <w:rStyle w:val="detail-subject"/>
              </w:rPr>
              <w:t>Beskrivelse</w:t>
            </w:r>
          </w:p>
        </w:tc>
        <w:tc>
          <w:tcPr>
            <w:tcW w:w="3260" w:type="dxa"/>
          </w:tcPr>
          <w:p w14:paraId="2B19B4CF" w14:textId="77777777" w:rsidR="00766741" w:rsidRDefault="00766741" w:rsidP="00766741">
            <w:pPr>
              <w:cnfStyle w:val="100000000000" w:firstRow="1" w:lastRow="0" w:firstColumn="0" w:lastColumn="0" w:oddVBand="0" w:evenVBand="0" w:oddHBand="0" w:evenHBand="0" w:firstRowFirstColumn="0" w:firstRowLastColumn="0" w:lastRowFirstColumn="0" w:lastRowLastColumn="0"/>
              <w:rPr>
                <w:rStyle w:val="detail-subject"/>
              </w:rPr>
            </w:pPr>
            <w:r>
              <w:rPr>
                <w:rStyle w:val="detail-subject"/>
              </w:rPr>
              <w:t>Udvikler</w:t>
            </w:r>
          </w:p>
        </w:tc>
      </w:tr>
      <w:tr w:rsidR="00766741" w14:paraId="05BBB493" w14:textId="77777777" w:rsidTr="0076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1A026A1E" w14:textId="77777777" w:rsidR="00766741" w:rsidRDefault="00766741" w:rsidP="00766741">
            <w:pPr>
              <w:rPr>
                <w:rStyle w:val="detail-subject"/>
              </w:rPr>
            </w:pPr>
            <w:r>
              <w:rPr>
                <w:rStyle w:val="detail-subject"/>
              </w:rPr>
              <w:t>70</w:t>
            </w:r>
          </w:p>
        </w:tc>
        <w:tc>
          <w:tcPr>
            <w:tcW w:w="3259" w:type="dxa"/>
          </w:tcPr>
          <w:p w14:paraId="69ADC741" w14:textId="77777777" w:rsidR="00766741" w:rsidRDefault="00766741" w:rsidP="00766741">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Demo tegning for at skabe overblik.</w:t>
            </w:r>
          </w:p>
        </w:tc>
        <w:tc>
          <w:tcPr>
            <w:tcW w:w="3260" w:type="dxa"/>
          </w:tcPr>
          <w:p w14:paraId="4AC1F7F5" w14:textId="77777777" w:rsidR="00766741" w:rsidRDefault="00766741" w:rsidP="00766741">
            <w:pPr>
              <w:cnfStyle w:val="000000100000" w:firstRow="0" w:lastRow="0" w:firstColumn="0" w:lastColumn="0" w:oddVBand="0" w:evenVBand="0" w:oddHBand="1" w:evenHBand="0" w:firstRowFirstColumn="0" w:firstRowLastColumn="0" w:lastRowFirstColumn="0" w:lastRowLastColumn="0"/>
              <w:rPr>
                <w:rStyle w:val="detail-subject"/>
              </w:rPr>
            </w:pPr>
            <w:r>
              <w:rPr>
                <w:rStyle w:val="detail-subject"/>
              </w:rPr>
              <w:t>Jesper</w:t>
            </w:r>
          </w:p>
          <w:p w14:paraId="0E5248B3" w14:textId="77777777" w:rsidR="00766741" w:rsidRPr="00D74B1C" w:rsidRDefault="00766741" w:rsidP="00766741">
            <w:pPr>
              <w:cnfStyle w:val="000000100000" w:firstRow="0" w:lastRow="0" w:firstColumn="0" w:lastColumn="0" w:oddVBand="0" w:evenVBand="0" w:oddHBand="1" w:evenHBand="0" w:firstRowFirstColumn="0" w:firstRowLastColumn="0" w:lastRowFirstColumn="0" w:lastRowLastColumn="0"/>
            </w:pPr>
          </w:p>
        </w:tc>
      </w:tr>
      <w:tr w:rsidR="00766741" w14:paraId="1347D1E8" w14:textId="77777777" w:rsidTr="00766741">
        <w:tc>
          <w:tcPr>
            <w:cnfStyle w:val="001000000000" w:firstRow="0" w:lastRow="0" w:firstColumn="1" w:lastColumn="0" w:oddVBand="0" w:evenVBand="0" w:oddHBand="0" w:evenHBand="0" w:firstRowFirstColumn="0" w:firstRowLastColumn="0" w:lastRowFirstColumn="0" w:lastRowLastColumn="0"/>
            <w:tcW w:w="3259" w:type="dxa"/>
          </w:tcPr>
          <w:p w14:paraId="0D0B3210" w14:textId="77777777" w:rsidR="00766741" w:rsidRDefault="00766741" w:rsidP="00766741">
            <w:pPr>
              <w:rPr>
                <w:rStyle w:val="detail-subject"/>
              </w:rPr>
            </w:pPr>
            <w:r>
              <w:rPr>
                <w:rStyle w:val="detail-subject"/>
              </w:rPr>
              <w:t>71</w:t>
            </w:r>
          </w:p>
        </w:tc>
        <w:tc>
          <w:tcPr>
            <w:tcW w:w="3259" w:type="dxa"/>
          </w:tcPr>
          <w:p w14:paraId="018C4E4F" w14:textId="77777777" w:rsidR="00766741" w:rsidRDefault="00766741" w:rsidP="00766741">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Side til visning af stykliste for en forespørgsel.</w:t>
            </w:r>
          </w:p>
        </w:tc>
        <w:tc>
          <w:tcPr>
            <w:tcW w:w="3260" w:type="dxa"/>
          </w:tcPr>
          <w:p w14:paraId="7EA4CC8A" w14:textId="77777777" w:rsidR="00766741" w:rsidRDefault="00766741" w:rsidP="00766741">
            <w:pPr>
              <w:cnfStyle w:val="000000000000" w:firstRow="0" w:lastRow="0" w:firstColumn="0" w:lastColumn="0" w:oddVBand="0" w:evenVBand="0" w:oddHBand="0" w:evenHBand="0" w:firstRowFirstColumn="0" w:firstRowLastColumn="0" w:lastRowFirstColumn="0" w:lastRowLastColumn="0"/>
              <w:rPr>
                <w:rStyle w:val="detail-subject"/>
              </w:rPr>
            </w:pPr>
            <w:r>
              <w:rPr>
                <w:rStyle w:val="detail-subject"/>
              </w:rPr>
              <w:t>Claus</w:t>
            </w:r>
          </w:p>
        </w:tc>
      </w:tr>
    </w:tbl>
    <w:p w14:paraId="454C7564" w14:textId="77777777" w:rsidR="00F653CF" w:rsidRDefault="00F653CF" w:rsidP="00DB5F4A"/>
    <w:p w14:paraId="21405B71" w14:textId="77777777" w:rsidR="00766741" w:rsidRPr="00DB5F4A" w:rsidRDefault="00766741" w:rsidP="00DB5F4A">
      <w:r>
        <w:t>Inden review i dag demoer vi for hinanden.</w:t>
      </w:r>
    </w:p>
    <w:p w14:paraId="3D00B6EC" w14:textId="77777777" w:rsidR="00D74B1C" w:rsidRDefault="00BB6E48" w:rsidP="00F653CF">
      <w:pPr>
        <w:pStyle w:val="Overskrift2"/>
      </w:pPr>
      <w:r>
        <w:t xml:space="preserve"> </w:t>
      </w:r>
      <w:r w:rsidR="00F653CF">
        <w:t>22-11-2018:</w:t>
      </w:r>
    </w:p>
    <w:p w14:paraId="5F765067" w14:textId="77777777" w:rsidR="00F653CF" w:rsidRDefault="00F653CF" w:rsidP="00F653CF">
      <w:r>
        <w:t>Der var udfordringer med at få demo-tegning til at virke i går, derfor går vi i dag sammen om at udvikle det grundlæggende for at kunne lave en demo-tegning færdig i dag. Reviewet i går affødte en del tanker vedr. optimering af vores styklisteberegner og navngivning generelt. Styklisteberegneren virker fornuftigt for en version 0.8, siden som viser resultatet blev også klar i går, om end den savner design.</w:t>
      </w:r>
    </w:p>
    <w:p w14:paraId="58F762FF" w14:textId="77777777" w:rsidR="00F653CF" w:rsidRPr="00F653CF" w:rsidRDefault="00F653CF" w:rsidP="00F653CF">
      <w:r>
        <w:t xml:space="preserve">Jesper kører videre i SVG-sporet, så vi kan demonstrere en tegning. </w:t>
      </w:r>
    </w:p>
    <w:p w14:paraId="259DB9D7" w14:textId="77777777" w:rsidR="00F653CF" w:rsidRDefault="000E23CD" w:rsidP="000E23CD">
      <w:pPr>
        <w:pStyle w:val="Overskrift2"/>
      </w:pPr>
      <w:r>
        <w:t>23-11-2018:</w:t>
      </w:r>
    </w:p>
    <w:p w14:paraId="2EEF217B" w14:textId="77777777" w:rsidR="000E23CD" w:rsidRDefault="008100DB" w:rsidP="005534E5">
      <w:r>
        <w:t>SVG har drillet i et par dage, og vi vil gerne have det klar til en demo og evt. koordinater fra styklisteberegneren i løbet af næste uge, derfor går vi sammen om at få en demo tegning klar i dag.</w:t>
      </w:r>
    </w:p>
    <w:p w14:paraId="26E44440" w14:textId="77777777" w:rsidR="008100DB" w:rsidRDefault="008100DB" w:rsidP="005534E5">
      <w:r>
        <w:t>Udregning af tagmaterialer har givet anledning til udvidelse af database, idet tagtyper er forskellige aht. hældning og fordi tagtyper består af forskellige materialer. Til PO</w:t>
      </w:r>
      <w:r w:rsidR="007C495E">
        <w:t xml:space="preserve"> møde</w:t>
      </w:r>
      <w:r>
        <w:t xml:space="preserve"> får vi kastet</w:t>
      </w:r>
      <w:r w:rsidR="007C495E">
        <w:t xml:space="preserve"> yderligere lys over dette</w:t>
      </w:r>
      <w:r>
        <w:t>. Rooftype og RooftypeMaterial tabel er oprettet for at håndtere udfordringen.</w:t>
      </w:r>
    </w:p>
    <w:p w14:paraId="1E1B198D" w14:textId="77777777" w:rsidR="00737F6A" w:rsidRDefault="00737F6A" w:rsidP="00737F6A">
      <w:pPr>
        <w:pStyle w:val="Overskrift2"/>
      </w:pPr>
      <w:r>
        <w:lastRenderedPageBreak/>
        <w:t>23-11-2018 Retrospective af uge 2:</w:t>
      </w:r>
    </w:p>
    <w:p w14:paraId="10B008F2" w14:textId="77777777" w:rsidR="00737F6A" w:rsidRDefault="00737F6A" w:rsidP="005534E5">
      <w:r>
        <w:t>En bedre uge hvor vi havde mere klarhed over opgaverne idet PO stillede klare krav til efterfølgende fredag (23-11), hvor bl.a. styklisteberegneren skulle være færdig. Technical Review og PO-møde gav også klarhed over forventningerne, så vi bedre kunne retfærdiggøre vores afgrænsninger i projektet. Styklisteberegneren blev således 80% færdig til i dag, men afledte også en ændring i databasen, som igen gav anledning til flere overvejelser. Med afgrænsningen i baghovedet kunne vi hurtigt begrænse omfanget af ændringen.</w:t>
      </w:r>
    </w:p>
    <w:p w14:paraId="4C53F3C5" w14:textId="77777777" w:rsidR="00737F6A" w:rsidRDefault="00737F6A" w:rsidP="00737F6A">
      <w:pPr>
        <w:pStyle w:val="Overskrift2"/>
      </w:pPr>
      <w:r>
        <w:t>26-11-2018:</w:t>
      </w:r>
    </w:p>
    <w:p w14:paraId="4BBBADD3" w14:textId="77777777" w:rsidR="00737F6A" w:rsidRDefault="00737F6A" w:rsidP="005534E5">
      <w:r>
        <w:t>Ej afholdt pga. undervisning.</w:t>
      </w:r>
    </w:p>
    <w:p w14:paraId="7A0848A6" w14:textId="77777777" w:rsidR="00737F6A" w:rsidRDefault="00737F6A" w:rsidP="00737F6A">
      <w:pPr>
        <w:pStyle w:val="Overskrift2"/>
      </w:pPr>
      <w:r>
        <w:t>27-11-2018:</w:t>
      </w:r>
    </w:p>
    <w:p w14:paraId="2AD7EFB5" w14:textId="77777777" w:rsidR="005C2098" w:rsidRDefault="005C2098" w:rsidP="005C2098">
      <w:r>
        <w:t>Vi har i dag aftalt at hjælpes ad med at få den sidste funktionalitet på plads ift. tegning med svg, så vi er klar til at modtage en række rektangler fra materiale udregningen. Jesper ser herudover på carport konfiguratoren, så Martin, kunden m.fl. kan indtaste og gemme hhv. beregne stykliste direkte. Claus går i gang med beregning af tag.</w:t>
      </w:r>
    </w:p>
    <w:p w14:paraId="3913BFB5" w14:textId="77777777" w:rsidR="005C2098" w:rsidRDefault="005C2098" w:rsidP="005C2098">
      <w:pPr>
        <w:pStyle w:val="Overskrift2"/>
      </w:pPr>
      <w:r>
        <w:t>28-11-2018:</w:t>
      </w:r>
    </w:p>
    <w:p w14:paraId="45AE4B22" w14:textId="77777777" w:rsidR="005C2098" w:rsidRDefault="005C2098" w:rsidP="005C2098">
      <w:r>
        <w:t>Forespørgselsområde blev ikke færdigt i går, Jesper arbejder videre hermed. Claus færdiggør tagberegning og igangsætter udregning af koordinater til tegning.</w:t>
      </w:r>
    </w:p>
    <w:p w14:paraId="4A854306" w14:textId="77777777" w:rsidR="005C2098" w:rsidRPr="005C2098" w:rsidRDefault="005C2098" w:rsidP="005C2098">
      <w:r>
        <w:t>Vi har udfordringer med tidsplan, især ift. manglende analysearbejde, vi tager en snak til Technical Review i dag for at se på muligheder for at imødegå disse.</w:t>
      </w:r>
    </w:p>
    <w:p w14:paraId="756917B1" w14:textId="77777777" w:rsidR="00715D1F" w:rsidRDefault="00715D1F" w:rsidP="00715D1F">
      <w:pPr>
        <w:pStyle w:val="Overskrift2"/>
      </w:pPr>
      <w:r>
        <w:t>29-11-2018:</w:t>
      </w:r>
    </w:p>
    <w:p w14:paraId="5BBECB53" w14:textId="77777777" w:rsidR="00715D1F" w:rsidRDefault="00715D1F" w:rsidP="00737F6A">
      <w:r>
        <w:t>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materialeisten ikke er nødvendig længere. Således er koden optimeret i alle beregnere. I dag gøres tagberegning færdig.</w:t>
      </w:r>
    </w:p>
    <w:p w14:paraId="418B09E4" w14:textId="77777777" w:rsidR="005376BA" w:rsidRDefault="005376BA" w:rsidP="005376BA">
      <w:r>
        <w:t>Vi skal sammen have set på hvordan vi sikrer at både skur og forespørgsel oprettes/redigeres eller ingen af delene (commit / rollback).</w:t>
      </w:r>
    </w:p>
    <w:p w14:paraId="0E074866" w14:textId="77777777" w:rsidR="005376BA" w:rsidRDefault="00AE028E" w:rsidP="00AE028E">
      <w:pPr>
        <w:pStyle w:val="Overskrift2"/>
      </w:pPr>
      <w:r>
        <w:t>30-11-2018:</w:t>
      </w:r>
    </w:p>
    <w:p w14:paraId="487118FE" w14:textId="77777777" w:rsidR="00AE028E" w:rsidRDefault="003F72B1" w:rsidP="00AE028E">
      <w:pPr>
        <w:rPr>
          <w:ins w:id="1101" w:author="Claus" w:date="2018-12-14T09:41:00Z"/>
        </w:rPr>
      </w:pPr>
      <w:r>
        <w:t xml:space="preserve">Forespørgselsområdet mangler drop down for valg af tagtype til carport. Jesper ser på dette i dag. Tagberegneren blev færdig i går og </w:t>
      </w:r>
      <w:r w:rsidR="00A56F7A">
        <w:t>grundlaget for tegningen er lagt, så der i dag kan oprettes forskellige del-tegnere. Dette ser Claus på.</w:t>
      </w:r>
    </w:p>
    <w:p w14:paraId="35D89AFF" w14:textId="77777777" w:rsidR="0009330D" w:rsidRDefault="00F05385">
      <w:pPr>
        <w:pStyle w:val="Overskrift2"/>
        <w:rPr>
          <w:ins w:id="1102" w:author="Claus" w:date="2018-12-14T09:42:00Z"/>
        </w:rPr>
        <w:pPrChange w:id="1103" w:author="Claus" w:date="2018-12-14T09:42:00Z">
          <w:pPr/>
        </w:pPrChange>
      </w:pPr>
      <w:ins w:id="1104" w:author="Claus" w:date="2018-12-14T09:41:00Z">
        <w:r>
          <w:t>30-11-2018 Retrospective af uge3:</w:t>
        </w:r>
      </w:ins>
    </w:p>
    <w:p w14:paraId="51BEF07E" w14:textId="77777777" w:rsidR="00F05385" w:rsidRPr="00F05385" w:rsidRDefault="00F6474F" w:rsidP="00F05385">
      <w:ins w:id="1105" w:author="Claus" w:date="2018-12-14T09:42:00Z">
        <w:r>
          <w:t xml:space="preserve">En mere kaotisk uge fordi sprint 2 </w:t>
        </w:r>
      </w:ins>
      <w:ins w:id="1106" w:author="Claus" w:date="2018-12-14T09:43:00Z">
        <w:r>
          <w:t>gik lidt ind i sprint 3 og fordi der ingen</w:t>
        </w:r>
      </w:ins>
      <w:ins w:id="1107" w:author="Claus" w:date="2018-12-14T10:01:00Z">
        <w:r w:rsidR="0065789E">
          <w:t xml:space="preserve"> nye</w:t>
        </w:r>
      </w:ins>
      <w:ins w:id="1108" w:author="Claus" w:date="2018-12-14T09:43:00Z">
        <w:r>
          <w:t xml:space="preserve"> User Stories var i sprint 3. Således blev vi fanget i at fortsætte udviklingen af de i gangværende opgaver, og fremdriften led lidt. </w:t>
        </w:r>
      </w:ins>
      <w:ins w:id="1109" w:author="Claus" w:date="2018-12-14T09:44:00Z">
        <w:r>
          <w:t xml:space="preserve">På den anden side blev de igangværende opgaver færdige, og huller således lukket. </w:t>
        </w:r>
      </w:ins>
    </w:p>
    <w:p w14:paraId="251CF308" w14:textId="77777777" w:rsidR="009122C7" w:rsidRDefault="009122C7" w:rsidP="009122C7">
      <w:pPr>
        <w:pStyle w:val="Overskrift2"/>
      </w:pPr>
      <w:r>
        <w:t>3-12-2018:</w:t>
      </w:r>
    </w:p>
    <w:p w14:paraId="62A44AE7" w14:textId="77777777" w:rsidR="009122C7" w:rsidRDefault="009122C7" w:rsidP="009122C7">
      <w:r>
        <w:t>Intet scrum pga. undervisning. Vi fik dog efterfølgende kigget på transaktioner i sql, da både skur og carportforspørgsel skal oprettes/opdateres eller ingen af delene.</w:t>
      </w:r>
    </w:p>
    <w:p w14:paraId="53DA6751" w14:textId="77777777" w:rsidR="009122C7" w:rsidRDefault="009122C7" w:rsidP="009122C7">
      <w:pPr>
        <w:pStyle w:val="Overskrift2"/>
      </w:pPr>
      <w:r>
        <w:lastRenderedPageBreak/>
        <w:t>4-12-2018:</w:t>
      </w:r>
    </w:p>
    <w:p w14:paraId="7CBA81BD" w14:textId="77777777" w:rsidR="009122C7" w:rsidRDefault="009122C7" w:rsidP="009122C7">
      <w:r>
        <w:t>Transaktion i SQL drillede, idet vi ikke var klar over at et ResultSet skal lukkes, inden næste sql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price-attribut i databasen samt i koden, pris udregnes og vises på styklisten.</w:t>
      </w:r>
    </w:p>
    <w:p w14:paraId="1A101E68" w14:textId="77777777" w:rsidR="002B7E1D" w:rsidRPr="009122C7" w:rsidRDefault="002B7E1D" w:rsidP="009122C7">
      <w:r>
        <w:t>Jesper ser på drop-down til tagtyper i forespørgselsområdet, Claus færdiggør tegning.</w:t>
      </w:r>
    </w:p>
    <w:p w14:paraId="776B413D" w14:textId="77777777" w:rsidR="008F66F8" w:rsidRDefault="008F66F8" w:rsidP="008F66F8">
      <w:pPr>
        <w:pStyle w:val="Overskrift2"/>
      </w:pPr>
      <w:r>
        <w:t>5-12-2018:</w:t>
      </w:r>
    </w:p>
    <w:p w14:paraId="68B2A99C" w14:textId="77777777" w:rsidR="008F66F8" w:rsidRDefault="008F66F8" w:rsidP="008F66F8">
      <w:r>
        <w:t xml:space="preserve">Forespørgselsområdet er færdigt, tagtyper kan vælges og forespørgsler kan oprettes og ændres. Skur kan til- og fravælges. Tegningen mangler blot skur. </w:t>
      </w:r>
    </w:p>
    <w:p w14:paraId="2921A79B" w14:textId="77777777" w:rsidR="008F66F8" w:rsidRDefault="005558FE" w:rsidP="008F66F8">
      <w:r>
        <w:t>Jesper går i gang med user story #19 – Administrer brugerkonti, først ændres Customers tabellen til også at indeholde password og brugertype/rank. Dernæst DTO og DAO.</w:t>
      </w:r>
    </w:p>
    <w:p w14:paraId="0B27A84C" w14:textId="77777777" w:rsidR="005558FE" w:rsidRDefault="005558FE" w:rsidP="008F66F8">
      <w:r>
        <w:t>Claus tegner skur og går i gang med unit tests.</w:t>
      </w:r>
    </w:p>
    <w:p w14:paraId="0B702DED" w14:textId="77777777" w:rsidR="000E7B11" w:rsidRDefault="000E7B11" w:rsidP="000E7B11">
      <w:pPr>
        <w:pStyle w:val="Overskrift2"/>
      </w:pPr>
      <w:r>
        <w:t>6-12-2018:</w:t>
      </w:r>
    </w:p>
    <w:p w14:paraId="699E870E" w14:textId="77777777" w:rsidR="000E7B11" w:rsidRDefault="000E7B11" w:rsidP="008F66F8">
      <w:r>
        <w:t>I går fik Jesper ændret Customers tabellen til Users og tilføjet passwords mv. Data er lagt i postnumre og hentning af brugere fra databasen er påbegyndt i UsersDAO. Login-side og opret-bruger-side er påbegyndt.</w:t>
      </w:r>
    </w:p>
    <w:p w14:paraId="01B01981" w14:textId="77777777" w:rsidR="000E7B11" w:rsidRDefault="00170722" w:rsidP="008F66F8">
      <w:r>
        <w:t>Claus blev færdig med tegning af carporten: Stolper, spær, skur og rem tegnes. De første unit tests af div. udregnere er påbegyndt.</w:t>
      </w:r>
    </w:p>
    <w:p w14:paraId="5BCF0F2D" w14:textId="77777777" w:rsidR="00170722" w:rsidRDefault="00170722" w:rsidP="008F66F8">
      <w:r>
        <w:t>I dag fortsætter Jesper arbejdet med opret bruger-delen og login-delen, så det bliver færdigt. Unit tests laver Claus færdige i dag.</w:t>
      </w:r>
    </w:p>
    <w:p w14:paraId="31861CB9" w14:textId="77777777" w:rsidR="008E19D1" w:rsidRDefault="008E19D1" w:rsidP="008E19D1">
      <w:pPr>
        <w:pStyle w:val="Overskrift2"/>
      </w:pPr>
      <w:r>
        <w:t>7-12-2018:</w:t>
      </w:r>
    </w:p>
    <w:p w14:paraId="0108BADB" w14:textId="77777777" w:rsidR="008E19D1" w:rsidRDefault="008E19D1" w:rsidP="008E19D1">
      <w:r>
        <w:t xml:space="preserve">Jesper har færdiggjort login / log ud funktionalitet samt opret bruger delen. Claus har lavet unit tests og er i gang med integration tests. </w:t>
      </w:r>
    </w:p>
    <w:p w14:paraId="46F50846" w14:textId="77777777" w:rsidR="008E19D1" w:rsidRDefault="008E19D1" w:rsidP="008E19D1">
      <w:r>
        <w:t>I dag laver Jesper #115 vedr. admin sider der skal beskyttes af login, samt #18 hvor brugerkonto nulstilles.</w:t>
      </w:r>
    </w:p>
    <w:p w14:paraId="414B3F6C" w14:textId="77777777" w:rsidR="00761DD2" w:rsidRDefault="008E19D1" w:rsidP="008E19D1">
      <w:pPr>
        <w:rPr>
          <w:ins w:id="1110" w:author="Claus" w:date="2018-12-14T09:44:00Z"/>
        </w:rPr>
      </w:pPr>
      <w:r>
        <w:t xml:space="preserve">Claus laver #73/#87 vedr. integration tests færdig og ser herefter på #86 exceptions og logging. </w:t>
      </w:r>
    </w:p>
    <w:p w14:paraId="7ECCD6F1" w14:textId="77777777" w:rsidR="0009330D" w:rsidRDefault="00F6474F">
      <w:pPr>
        <w:pStyle w:val="Overskrift2"/>
        <w:rPr>
          <w:ins w:id="1111" w:author="Claus" w:date="2018-12-14T09:45:00Z"/>
        </w:rPr>
        <w:pPrChange w:id="1112" w:author="Claus" w:date="2018-12-14T09:45:00Z">
          <w:pPr/>
        </w:pPrChange>
      </w:pPr>
      <w:ins w:id="1113" w:author="Claus" w:date="2018-12-14T09:45:00Z">
        <w:r>
          <w:t>7-12-2018 Retrospective af uge 4:</w:t>
        </w:r>
      </w:ins>
    </w:p>
    <w:p w14:paraId="135ECB0C" w14:textId="77777777" w:rsidR="00F6474F" w:rsidRPr="00F6474F" w:rsidRDefault="00F6474F" w:rsidP="00F6474F">
      <w:ins w:id="1114" w:author="Claus" w:date="2018-12-14T09:47:00Z">
        <w:r>
          <w:t>En langt bedre uge hvor vi havde mange definerede opgaver opdelt ordentligt i tasks. Her fik vi endelig ordentlig fremdrift og kunne fornemme at opgaver blev lukket rigtigt i ugens løb.</w:t>
        </w:r>
      </w:ins>
    </w:p>
    <w:p w14:paraId="36A049A0" w14:textId="77777777" w:rsidR="00761DD2" w:rsidRDefault="00761DD2" w:rsidP="00761DD2">
      <w:pPr>
        <w:pStyle w:val="Overskrift2"/>
      </w:pPr>
      <w:r>
        <w:t>10-12-2018:</w:t>
      </w:r>
    </w:p>
    <w:p w14:paraId="3E3556CB" w14:textId="77777777" w:rsidR="00761DD2" w:rsidRDefault="00761DD2" w:rsidP="00761DD2">
      <w:r>
        <w:t xml:space="preserve">Jesper fortsætter med </w:t>
      </w:r>
      <w:r w:rsidR="00815A21">
        <w:t>administration af brugerkonti, så man kan ned/opgradere rank for brugere. Koden skal tage højde for at sidste administrator ikke nedgraderes. Nulstilling af brugerkonto implementeres også.</w:t>
      </w:r>
    </w:p>
    <w:p w14:paraId="1F4F7128" w14:textId="77777777" w:rsidR="00815A21" w:rsidRDefault="00815A21" w:rsidP="00761DD2">
      <w:r>
        <w:t>Claus laver interface over DataFacade og exception handling gøres færdig i dag.</w:t>
      </w:r>
    </w:p>
    <w:p w14:paraId="45B4C2FA" w14:textId="77777777" w:rsidR="00A8637C" w:rsidRDefault="00A8637C" w:rsidP="00A8637C">
      <w:pPr>
        <w:pStyle w:val="Overskrift2"/>
      </w:pPr>
      <w:r>
        <w:t>11-12-2018:</w:t>
      </w:r>
    </w:p>
    <w:p w14:paraId="42A8DA8B" w14:textId="77777777" w:rsidR="00A8637C" w:rsidRDefault="00A8637C" w:rsidP="00A8637C">
      <w:r>
        <w:t>Brugerkontoadministration er klar, så indlogget bruger kan ændre sit password. Indlogget administrator kan op/nedgradere rank, nulstille kodeord og slette brugere.</w:t>
      </w:r>
      <w:r w:rsidR="006608DC">
        <w:t xml:space="preserve"> Sidste administrator kan ikke nedgraderes og man </w:t>
      </w:r>
      <w:r w:rsidR="006608DC">
        <w:lastRenderedPageBreak/>
        <w:t>kan ikke slette egen konto. Jesper ser i dag på validering af brugerinput client side, Claus når at gøre exception handling og logging færdig i dag.</w:t>
      </w:r>
    </w:p>
    <w:p w14:paraId="62D4EBA6" w14:textId="77777777" w:rsidR="008E210D" w:rsidRDefault="008E210D" w:rsidP="008E210D">
      <w:pPr>
        <w:pStyle w:val="Overskrift2"/>
      </w:pPr>
      <w:r>
        <w:t>12-12-2018:</w:t>
      </w:r>
    </w:p>
    <w:p w14:paraId="1D612163" w14:textId="77777777" w:rsidR="008E210D" w:rsidRDefault="008E210D" w:rsidP="008E210D">
      <w:r>
        <w:t xml:space="preserve">Jesper færdiggjorde validering af brugerinput client side i går, Claus fik gjort logging og exception handling færdig. Logging er dog kun testet på lokal maskine da vi endnu ikke har udrullet til server. </w:t>
      </w:r>
    </w:p>
    <w:p w14:paraId="324AA3E3" w14:textId="77777777" w:rsidR="008E210D" w:rsidRDefault="008E210D" w:rsidP="008E210D">
      <w:r>
        <w:t>I dag starter vi på rapportskrivning, Claus ser på Indledning, baggrund, krav mv. Jesper skriver om status på implementationen og om processen.</w:t>
      </w:r>
    </w:p>
    <w:p w14:paraId="747E1BE5" w14:textId="77777777" w:rsidR="00CB06B3" w:rsidRDefault="00CB06B3" w:rsidP="00CB06B3">
      <w:pPr>
        <w:pStyle w:val="Overskrift2"/>
      </w:pPr>
      <w:r>
        <w:t>13-12-2018:</w:t>
      </w:r>
    </w:p>
    <w:p w14:paraId="250117A1" w14:textId="77777777" w:rsidR="00CB06B3" w:rsidRDefault="00CB06B3" w:rsidP="008E210D">
      <w:r>
        <w:t xml:space="preserve">Claus: Indledning og baggrund er i gang fra i går, Krav er påbegyndt. Jesper er i gang med punkterne fra i går, vi afventer svar </w:t>
      </w:r>
      <w:r w:rsidR="008A41C6">
        <w:t>på mail fra Ronni vedr. status på implementationen, men vi har besluttet at liste både hvad vi nåede og hvad vi ikke nåede, ellers kan man ikke se hvor langt vi kom.</w:t>
      </w:r>
    </w:p>
    <w:p w14:paraId="35F443A5" w14:textId="77777777" w:rsidR="00A031FB" w:rsidRDefault="00A031FB" w:rsidP="008E210D">
      <w:pPr>
        <w:rPr>
          <w:ins w:id="1115" w:author="Claus" w:date="2018-12-14T09:50:00Z"/>
        </w:rPr>
      </w:pPr>
      <w:r>
        <w:t>Vi har i dag fået lagt rapportens delelementer i scrum boardet, så vi bedre kan følge fremdriften.</w:t>
      </w:r>
    </w:p>
    <w:p w14:paraId="76D3E7B5" w14:textId="77777777" w:rsidR="0009330D" w:rsidRDefault="00F6474F">
      <w:pPr>
        <w:pStyle w:val="Overskrift2"/>
        <w:pPrChange w:id="1116" w:author="Claus" w:date="2018-12-14T09:51:00Z">
          <w:pPr/>
        </w:pPrChange>
      </w:pPr>
      <w:ins w:id="1117" w:author="Claus" w:date="2018-12-14T09:51:00Z">
        <w:r>
          <w:t>14-12-2018:</w:t>
        </w:r>
      </w:ins>
    </w:p>
    <w:sectPr w:rsidR="0009330D" w:rsidSect="00C25F8E">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per Petersen" w:date="2018-12-17T16:19:00Z" w:initials="JP">
    <w:p w14:paraId="12947920" w14:textId="77777777" w:rsidR="00185B9E" w:rsidRDefault="00185B9E">
      <w:pPr>
        <w:pStyle w:val="Kommentartekst"/>
      </w:pPr>
      <w:r>
        <w:rPr>
          <w:rStyle w:val="Kommentarhenvisning"/>
        </w:rPr>
        <w:annotationRef/>
      </w:r>
      <w:r>
        <w:t>Hvor kommer de oplysninger fra?</w:t>
      </w:r>
    </w:p>
  </w:comment>
  <w:comment w:id="19" w:author="Claus" w:date="2018-12-16T18:03:00Z" w:initials="C">
    <w:p w14:paraId="64F78110" w14:textId="77777777" w:rsidR="00E766F2" w:rsidRDefault="00E766F2">
      <w:pPr>
        <w:pStyle w:val="Kommentartekst"/>
      </w:pPr>
      <w:r>
        <w:rPr>
          <w:rStyle w:val="Kommentarhenvisning"/>
        </w:rPr>
        <w:annotationRef/>
      </w:r>
      <w:r>
        <w:t>Kilde? Kan vi se det noget sted? Hvad vil der ske i fremtiden – kan vi dokumentere at det vil blive svært at finde et XP miljø?</w:t>
      </w:r>
    </w:p>
  </w:comment>
  <w:comment w:id="27" w:author="Jasper Petersen" w:date="2018-12-17T16:20:00Z" w:initials="JP">
    <w:p w14:paraId="061F24BF" w14:textId="77777777" w:rsidR="00185B9E" w:rsidRDefault="00185B9E">
      <w:pPr>
        <w:pStyle w:val="Kommentartekst"/>
      </w:pPr>
      <w:r>
        <w:rPr>
          <w:rStyle w:val="Kommentarhenvisning"/>
        </w:rPr>
        <w:annotationRef/>
      </w:r>
      <w:r>
        <w:t xml:space="preserve">Hvad betyder det? </w:t>
      </w:r>
    </w:p>
  </w:comment>
  <w:comment w:id="26" w:author="Claus" w:date="2018-12-16T18:03:00Z" w:initials="C">
    <w:p w14:paraId="73D1765F" w14:textId="77777777" w:rsidR="00E766F2" w:rsidRDefault="00E766F2">
      <w:pPr>
        <w:pStyle w:val="Kommentartekst"/>
      </w:pPr>
      <w:r>
        <w:rPr>
          <w:rStyle w:val="Kommentarhenvisning"/>
        </w:rPr>
        <w:annotationRef/>
      </w:r>
      <w:r>
        <w:t>Er det ok? Lad os se videoen igen og se om der er nogle specifikke krav gemt et sted…</w:t>
      </w:r>
    </w:p>
  </w:comment>
  <w:comment w:id="228" w:author="Claus" w:date="2018-12-16T18:03:00Z" w:initials="C">
    <w:p w14:paraId="45B70330" w14:textId="77777777" w:rsidR="00E766F2" w:rsidRDefault="00E766F2">
      <w:pPr>
        <w:pStyle w:val="Kommentartekst"/>
      </w:pPr>
      <w:r>
        <w:rPr>
          <w:rStyle w:val="Kommentarhenvisning"/>
        </w:rPr>
        <w:annotationRef/>
      </w:r>
      <w:r>
        <w:t>Skal vi hellere kalde det brugsmønstre?</w:t>
      </w:r>
    </w:p>
  </w:comment>
  <w:comment w:id="231" w:author="Jasper Petersen" w:date="2018-12-17T16:21:00Z" w:initials="JP">
    <w:p w14:paraId="190218D7" w14:textId="77777777" w:rsidR="00185B9E" w:rsidRDefault="00185B9E">
      <w:pPr>
        <w:pStyle w:val="Kommentartekst"/>
      </w:pPr>
      <w:r>
        <w:rPr>
          <w:rStyle w:val="Kommentarhenvisning"/>
        </w:rPr>
        <w:annotationRef/>
      </w:r>
      <w:r>
        <w:t>Er det ikke ligemeget at skrive det? Jeg tænker bare lidt i forhold til, at vi på ingen måde har gjort det?</w:t>
      </w:r>
    </w:p>
  </w:comment>
  <w:comment w:id="236" w:author="Jasper Petersen" w:date="2018-12-17T16:21:00Z" w:initials="JP">
    <w:p w14:paraId="007F9FC4" w14:textId="77777777" w:rsidR="00185B9E" w:rsidRDefault="00185B9E">
      <w:pPr>
        <w:pStyle w:val="Kommentartekst"/>
      </w:pPr>
      <w:r>
        <w:rPr>
          <w:rStyle w:val="Kommentarhenvisning"/>
        </w:rPr>
        <w:annotationRef/>
      </w:r>
      <w:r>
        <w:t>Mener du at arbejdsgangen kan vises frem flg aktivitetsdiagram eller hvordan skal jeg for det?</w:t>
      </w:r>
    </w:p>
  </w:comment>
  <w:comment w:id="257" w:author="Jasper Petersen" w:date="2018-12-17T16:23:00Z" w:initials="JP">
    <w:p w14:paraId="3B20C366" w14:textId="77777777" w:rsidR="00185B9E" w:rsidRDefault="00185B9E">
      <w:pPr>
        <w:pStyle w:val="Kommentartekst"/>
      </w:pPr>
      <w:r>
        <w:rPr>
          <w:rStyle w:val="Kommentarhenvisning"/>
        </w:rPr>
        <w:annotationRef/>
      </w:r>
      <w:r>
        <w:t>Det her må du lige forklar hvad du mener med det?? Tænker du i forhold til ”Hvordan” det er lige nu og her med hvordan arbejdsgangen forgå på eller hvad?</w:t>
      </w:r>
    </w:p>
  </w:comment>
  <w:comment w:id="278" w:author="Jasper Petersen" w:date="2018-12-17T16:30:00Z" w:initials="JP">
    <w:p w14:paraId="72F4E570" w14:textId="77777777" w:rsidR="00185B9E" w:rsidRDefault="00185B9E">
      <w:pPr>
        <w:pStyle w:val="Kommentartekst"/>
      </w:pPr>
      <w:r>
        <w:rPr>
          <w:rStyle w:val="Kommentarhenvisning"/>
        </w:rPr>
        <w:annotationRef/>
      </w:r>
      <w:r>
        <w:t>Det må du lige forklar.</w:t>
      </w:r>
    </w:p>
  </w:comment>
  <w:comment w:id="292" w:author="Jasper Petersen" w:date="2018-12-17T16:44:00Z" w:initials="JP">
    <w:p w14:paraId="3812E6A2" w14:textId="77777777" w:rsidR="00185B9E" w:rsidRDefault="00185B9E">
      <w:pPr>
        <w:pStyle w:val="Kommentartekst"/>
      </w:pPr>
      <w:r>
        <w:rPr>
          <w:rStyle w:val="Kommentarhenvisning"/>
        </w:rPr>
        <w:annotationRef/>
      </w:r>
      <w:r>
        <w:t>Det må du også forklar.</w:t>
      </w:r>
    </w:p>
  </w:comment>
  <w:comment w:id="305" w:author="Jasper Petersen" w:date="2018-12-17T16:47:00Z" w:initials="JP">
    <w:p w14:paraId="4826B2E3" w14:textId="77777777" w:rsidR="00185B9E" w:rsidRDefault="00185B9E">
      <w:pPr>
        <w:pStyle w:val="Kommentartekst"/>
      </w:pPr>
      <w:r>
        <w:rPr>
          <w:rStyle w:val="Kommentarhenvisning"/>
        </w:rPr>
        <w:annotationRef/>
      </w:r>
      <w:r>
        <w:t>Hvilke?</w:t>
      </w:r>
    </w:p>
  </w:comment>
  <w:comment w:id="496" w:author="Claus" w:date="2018-12-16T18:03:00Z" w:initials="C">
    <w:p w14:paraId="0FA986BC" w14:textId="77777777" w:rsidR="00E766F2" w:rsidRDefault="00E766F2">
      <w:pPr>
        <w:pStyle w:val="Kommentartekst"/>
      </w:pPr>
      <w:r>
        <w:rPr>
          <w:rStyle w:val="Kommentarhenvisning"/>
        </w:rPr>
        <w:annotationRef/>
      </w:r>
      <w:r>
        <w:t>Skal vi have flere US med? F.eks. styklisteberegner / tegning?</w:t>
      </w:r>
    </w:p>
  </w:comment>
  <w:comment w:id="507" w:author="Claus" w:date="2018-12-16T18:03:00Z" w:initials="C">
    <w:p w14:paraId="75A28CB8" w14:textId="77777777" w:rsidR="00E766F2" w:rsidRDefault="00E766F2">
      <w:pPr>
        <w:pStyle w:val="Kommentartekst"/>
      </w:pPr>
      <w:r>
        <w:rPr>
          <w:rStyle w:val="Kommentarhenvisning"/>
        </w:rPr>
        <w:annotationRef/>
      </w:r>
      <w:r>
        <w:t>Skal vi nævne det her, eller blot nævne det når vi kommer til afsnittet?</w:t>
      </w:r>
    </w:p>
  </w:comment>
  <w:comment w:id="502" w:author="Jasper Petersen" w:date="2018-12-17T17:40:00Z" w:initials="JP">
    <w:p w14:paraId="77FD7869" w14:textId="77777777" w:rsidR="00185B9E" w:rsidRDefault="00185B9E">
      <w:pPr>
        <w:pStyle w:val="Kommentartekst"/>
      </w:pPr>
      <w:r>
        <w:rPr>
          <w:rStyle w:val="Kommentarhenvisning"/>
        </w:rPr>
        <w:annotationRef/>
      </w:r>
      <w:r>
        <w:t>Kan du forklar hvad du mener med det her?</w:t>
      </w:r>
    </w:p>
  </w:comment>
  <w:comment w:id="614" w:author="Jasper Petersen" w:date="2018-12-17T17:40:00Z" w:initials="JP">
    <w:p w14:paraId="520140DD" w14:textId="77777777" w:rsidR="00185B9E" w:rsidRDefault="00185B9E">
      <w:pPr>
        <w:pStyle w:val="Kommentartekst"/>
      </w:pPr>
      <w:r>
        <w:rPr>
          <w:rStyle w:val="Kommentarhenvisning"/>
        </w:rPr>
        <w:annotationRef/>
      </w:r>
      <w:r>
        <w:t>Kan vi bruge et andet ord eller beskrive det på en anden måde?</w:t>
      </w:r>
    </w:p>
  </w:comment>
  <w:comment w:id="618" w:author="Jasper Petersen" w:date="2018-12-17T18:00:00Z" w:initials="JP">
    <w:p w14:paraId="15224DB5" w14:textId="77777777" w:rsidR="00185B9E" w:rsidRDefault="00185B9E">
      <w:pPr>
        <w:pStyle w:val="Kommentartekst"/>
      </w:pPr>
      <w:r>
        <w:rPr>
          <w:rStyle w:val="Kommentarhenvisning"/>
        </w:rPr>
        <w:annotationRef/>
      </w:r>
      <w:r>
        <w:t>Super godt beskrevet. Giver god mening. Men ordet ”foranderlig” hvad menes der med det?</w:t>
      </w:r>
    </w:p>
    <w:p w14:paraId="600BD00D" w14:textId="77777777" w:rsidR="00185B9E" w:rsidRDefault="00185B9E">
      <w:pPr>
        <w:pStyle w:val="Kommentartekst"/>
      </w:pPr>
    </w:p>
  </w:comment>
  <w:comment w:id="645" w:author="Jasper Petersen" w:date="2018-12-17T18:05:00Z" w:initials="JP">
    <w:p w14:paraId="40395E83" w14:textId="77777777" w:rsidR="00185B9E" w:rsidRDefault="00185B9E">
      <w:pPr>
        <w:pStyle w:val="Kommentartekst"/>
      </w:pPr>
      <w:r>
        <w:rPr>
          <w:rStyle w:val="Kommentarhenvisning"/>
        </w:rPr>
        <w:annotationRef/>
      </w:r>
      <w:r>
        <w:t>Tænker du i forhold til, at carport og kunde ligesom bliver sat op sammen?</w:t>
      </w:r>
    </w:p>
  </w:comment>
  <w:comment w:id="648" w:author="Claus" w:date="2018-12-16T18:03:00Z" w:initials="C">
    <w:p w14:paraId="73EB8E9E" w14:textId="77777777" w:rsidR="00E766F2" w:rsidRDefault="00E766F2">
      <w:pPr>
        <w:pStyle w:val="Kommentartekst"/>
      </w:pPr>
      <w:r>
        <w:rPr>
          <w:rStyle w:val="Kommentarhenvisning"/>
        </w:rPr>
        <w:annotationRef/>
      </w:r>
      <w:r>
        <w:t>Relevant?</w:t>
      </w:r>
    </w:p>
  </w:comment>
  <w:comment w:id="649" w:author="Jasper Petersen" w:date="2018-12-17T18:04:00Z" w:initials="JP">
    <w:p w14:paraId="2ECB4B18" w14:textId="77777777" w:rsidR="00185B9E" w:rsidRDefault="00185B9E">
      <w:pPr>
        <w:pStyle w:val="Kommentartekst"/>
      </w:pPr>
      <w:r>
        <w:rPr>
          <w:rStyle w:val="Kommentarhenvisning"/>
        </w:rPr>
        <w:annotationRef/>
      </w:r>
      <w:r>
        <w:t>Det mener jeg bestemt.</w:t>
      </w:r>
    </w:p>
  </w:comment>
  <w:comment w:id="650" w:author="Jasper Petersen" w:date="2018-12-17T18:05:00Z" w:initials="JP">
    <w:p w14:paraId="480CAFC2" w14:textId="77777777" w:rsidR="00185B9E" w:rsidRDefault="00185B9E">
      <w:pPr>
        <w:pStyle w:val="Kommentartekst"/>
      </w:pPr>
      <w:r>
        <w:rPr>
          <w:rStyle w:val="Kommentarhenvisning"/>
        </w:rPr>
        <w:annotationRef/>
      </w:r>
    </w:p>
  </w:comment>
  <w:comment w:id="665" w:author="Jasper Petersen" w:date="2018-12-17T18:07:00Z" w:initials="JP">
    <w:p w14:paraId="29BF8FBA" w14:textId="77777777" w:rsidR="00185B9E" w:rsidRDefault="00185B9E">
      <w:pPr>
        <w:pStyle w:val="Kommentartekst"/>
      </w:pPr>
      <w:r>
        <w:rPr>
          <w:rStyle w:val="Kommentarhenvisning"/>
        </w:rPr>
        <w:annotationRef/>
      </w:r>
      <w:r>
        <w:t>Skal vi stadigvæk ha det eller skal vi tag det væk? Netop fordi nogen steder i koden bruger vi ikke den information omkring højde</w:t>
      </w:r>
    </w:p>
  </w:comment>
  <w:comment w:id="754" w:author="Jasper Petersen" w:date="2018-12-17T18:09:00Z" w:initials="JP">
    <w:p w14:paraId="34F99BC7" w14:textId="77777777" w:rsidR="00185B9E" w:rsidRDefault="00185B9E">
      <w:pPr>
        <w:pStyle w:val="Kommentartekst"/>
      </w:pPr>
      <w:r>
        <w:rPr>
          <w:rStyle w:val="Kommentarhenvisning"/>
        </w:rPr>
        <w:annotationRef/>
      </w:r>
      <w:r>
        <w:t>Hvad mener du?</w:t>
      </w:r>
    </w:p>
  </w:comment>
  <w:comment w:id="827" w:author="Jasper Petersen" w:date="2018-12-17T18:11:00Z" w:initials="JP">
    <w:p w14:paraId="66D9E686" w14:textId="77777777" w:rsidR="00185B9E" w:rsidRDefault="00185B9E">
      <w:pPr>
        <w:pStyle w:val="Kommentartekst"/>
      </w:pPr>
      <w:r>
        <w:rPr>
          <w:rStyle w:val="Kommentarhenvisning"/>
        </w:rPr>
        <w:annotationRef/>
      </w:r>
      <w:r>
        <w:t xml:space="preserve">Så det du mener at hvis jeg fx fjerne skur så fjerner den ligesom forbindelse til sheds området? </w:t>
      </w:r>
    </w:p>
  </w:comment>
  <w:comment w:id="934" w:author="Jasper Petersen" w:date="2018-12-17T18:15:00Z" w:initials="JP">
    <w:p w14:paraId="506D9C96" w14:textId="77777777" w:rsidR="00185B9E" w:rsidRDefault="00185B9E">
      <w:pPr>
        <w:pStyle w:val="Kommentartekst"/>
      </w:pPr>
      <w:r>
        <w:rPr>
          <w:rStyle w:val="Kommentarhenvisning"/>
        </w:rPr>
        <w:annotationRef/>
      </w:r>
      <w:r>
        <w:t>Er det muligt, at du kan forklar mig det mundligt. Så jeg er sikker på om jeg har forstået det rigtigt?</w:t>
      </w:r>
    </w:p>
  </w:comment>
  <w:comment w:id="1055" w:author="Claus" w:date="2018-12-16T18:03:00Z" w:initials="C">
    <w:p w14:paraId="181D14A4" w14:textId="77777777" w:rsidR="00E766F2" w:rsidRDefault="00E766F2">
      <w:pPr>
        <w:pStyle w:val="Kommentartekst"/>
      </w:pPr>
      <w:r>
        <w:rPr>
          <w:rStyle w:val="Kommentarhenvisning"/>
        </w:rPr>
        <w:annotationRef/>
      </w:r>
      <w:r>
        <w:t>Hvad kalder vi det?</w:t>
      </w:r>
    </w:p>
  </w:comment>
  <w:comment w:id="1043" w:author="Jasper Petersen" w:date="2018-12-17T18:18:00Z" w:initials="JP">
    <w:p w14:paraId="2EAD8B81" w14:textId="77777777" w:rsidR="00185B9E" w:rsidRDefault="00185B9E">
      <w:pPr>
        <w:pStyle w:val="Kommentartekst"/>
      </w:pPr>
      <w:r>
        <w:rPr>
          <w:rStyle w:val="Kommentarhenvisning"/>
        </w:rPr>
        <w:annotationRef/>
      </w:r>
      <w:r>
        <w:t>Det må du gerne forklar mig så jeg er sikker på om jeg forstå det 100%.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947920" w15:done="0"/>
  <w15:commentEx w15:paraId="64F78110" w15:done="0"/>
  <w15:commentEx w15:paraId="061F24BF" w15:done="0"/>
  <w15:commentEx w15:paraId="73D1765F" w15:done="0"/>
  <w15:commentEx w15:paraId="45B70330" w15:done="0"/>
  <w15:commentEx w15:paraId="190218D7" w15:done="0"/>
  <w15:commentEx w15:paraId="007F9FC4" w15:done="0"/>
  <w15:commentEx w15:paraId="3B20C366" w15:done="0"/>
  <w15:commentEx w15:paraId="72F4E570" w15:done="0"/>
  <w15:commentEx w15:paraId="3812E6A2" w15:done="0"/>
  <w15:commentEx w15:paraId="4826B2E3" w15:done="0"/>
  <w15:commentEx w15:paraId="0FA986BC" w15:done="0"/>
  <w15:commentEx w15:paraId="75A28CB8" w15:done="0"/>
  <w15:commentEx w15:paraId="77FD7869" w15:done="0"/>
  <w15:commentEx w15:paraId="520140DD" w15:done="0"/>
  <w15:commentEx w15:paraId="600BD00D" w15:done="0"/>
  <w15:commentEx w15:paraId="40395E83" w15:done="0"/>
  <w15:commentEx w15:paraId="73EB8E9E" w15:done="0"/>
  <w15:commentEx w15:paraId="2ECB4B18" w15:paraIdParent="73EB8E9E" w15:done="0"/>
  <w15:commentEx w15:paraId="480CAFC2" w15:paraIdParent="73EB8E9E" w15:done="0"/>
  <w15:commentEx w15:paraId="29BF8FBA" w15:done="0"/>
  <w15:commentEx w15:paraId="34F99BC7" w15:done="0"/>
  <w15:commentEx w15:paraId="66D9E686" w15:done="0"/>
  <w15:commentEx w15:paraId="506D9C96" w15:done="0"/>
  <w15:commentEx w15:paraId="181D14A4" w15:done="0"/>
  <w15:commentEx w15:paraId="2EAD8B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947920" w16cid:durableId="1FC24B04"/>
  <w16cid:commentId w16cid:paraId="64F78110" w16cid:durableId="1FC21525"/>
  <w16cid:commentId w16cid:paraId="061F24BF" w16cid:durableId="1FC24B37"/>
  <w16cid:commentId w16cid:paraId="73D1765F" w16cid:durableId="1FC21526"/>
  <w16cid:commentId w16cid:paraId="45B70330" w16cid:durableId="1FC21527"/>
  <w16cid:commentId w16cid:paraId="190218D7" w16cid:durableId="1FC24B76"/>
  <w16cid:commentId w16cid:paraId="007F9FC4" w16cid:durableId="1FC24B9D"/>
  <w16cid:commentId w16cid:paraId="3B20C366" w16cid:durableId="1FC24BEF"/>
  <w16cid:commentId w16cid:paraId="72F4E570" w16cid:durableId="1FC24DA2"/>
  <w16cid:commentId w16cid:paraId="3812E6A2" w16cid:durableId="1FC250F1"/>
  <w16cid:commentId w16cid:paraId="4826B2E3" w16cid:durableId="1FC251BA"/>
  <w16cid:commentId w16cid:paraId="0FA986BC" w16cid:durableId="1FC21528"/>
  <w16cid:commentId w16cid:paraId="75A28CB8" w16cid:durableId="1FC21529"/>
  <w16cid:commentId w16cid:paraId="77FD7869" w16cid:durableId="1FC25DF8"/>
  <w16cid:commentId w16cid:paraId="520140DD" w16cid:durableId="1FC25E27"/>
  <w16cid:commentId w16cid:paraId="600BD00D" w16cid:durableId="1FC262A0"/>
  <w16cid:commentId w16cid:paraId="40395E83" w16cid:durableId="1FC263F3"/>
  <w16cid:commentId w16cid:paraId="73EB8E9E" w16cid:durableId="1FC2152A"/>
  <w16cid:commentId w16cid:paraId="2ECB4B18" w16cid:durableId="1FC263C1"/>
  <w16cid:commentId w16cid:paraId="480CAFC2" w16cid:durableId="1FC263CD"/>
  <w16cid:commentId w16cid:paraId="29BF8FBA" w16cid:durableId="1FC2647C"/>
  <w16cid:commentId w16cid:paraId="34F99BC7" w16cid:durableId="1FC264E5"/>
  <w16cid:commentId w16cid:paraId="66D9E686" w16cid:durableId="1FC26560"/>
  <w16cid:commentId w16cid:paraId="506D9C96" w16cid:durableId="1FC26637"/>
  <w16cid:commentId w16cid:paraId="181D14A4" w16cid:durableId="1FC2152B"/>
  <w16cid:commentId w16cid:paraId="2EAD8B81" w16cid:durableId="1FC266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4FC33124"/>
    <w:multiLevelType w:val="hybridMultilevel"/>
    <w:tmpl w:val="77DEEA0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15:restartNumberingAfterBreak="0">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6"/>
  </w:num>
  <w:num w:numId="2">
    <w:abstractNumId w:val="8"/>
  </w:num>
  <w:num w:numId="3">
    <w:abstractNumId w:val="4"/>
  </w:num>
  <w:num w:numId="4">
    <w:abstractNumId w:val="1"/>
  </w:num>
  <w:num w:numId="5">
    <w:abstractNumId w:val="0"/>
  </w:num>
  <w:num w:numId="6">
    <w:abstractNumId w:val="2"/>
  </w:num>
  <w:num w:numId="7">
    <w:abstractNumId w:val="7"/>
  </w:num>
  <w:num w:numId="8">
    <w:abstractNumId w:val="5"/>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per Petersen">
    <w15:presenceInfo w15:providerId="Windows Live" w15:userId="ae505a6ef6977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1304"/>
  <w:hyphenationZone w:val="425"/>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EB"/>
    <w:rsid w:val="00035B7D"/>
    <w:rsid w:val="00040122"/>
    <w:rsid w:val="0006707D"/>
    <w:rsid w:val="000720BB"/>
    <w:rsid w:val="00072462"/>
    <w:rsid w:val="00076F77"/>
    <w:rsid w:val="0009330D"/>
    <w:rsid w:val="00096E66"/>
    <w:rsid w:val="00096F7C"/>
    <w:rsid w:val="000A7255"/>
    <w:rsid w:val="000C27CC"/>
    <w:rsid w:val="000C7945"/>
    <w:rsid w:val="000E23CD"/>
    <w:rsid w:val="000E7B11"/>
    <w:rsid w:val="000E7FEC"/>
    <w:rsid w:val="00100DFB"/>
    <w:rsid w:val="00101BD5"/>
    <w:rsid w:val="0010475B"/>
    <w:rsid w:val="001138BD"/>
    <w:rsid w:val="00113D11"/>
    <w:rsid w:val="001155AE"/>
    <w:rsid w:val="00132A3B"/>
    <w:rsid w:val="0013533A"/>
    <w:rsid w:val="0014228C"/>
    <w:rsid w:val="00164A52"/>
    <w:rsid w:val="00170722"/>
    <w:rsid w:val="001768C7"/>
    <w:rsid w:val="00180C87"/>
    <w:rsid w:val="00183D0A"/>
    <w:rsid w:val="00185B9E"/>
    <w:rsid w:val="00194AB3"/>
    <w:rsid w:val="00197717"/>
    <w:rsid w:val="001A7B65"/>
    <w:rsid w:val="001B0E62"/>
    <w:rsid w:val="001B2587"/>
    <w:rsid w:val="001B599D"/>
    <w:rsid w:val="001C1E11"/>
    <w:rsid w:val="001E7E91"/>
    <w:rsid w:val="001F2209"/>
    <w:rsid w:val="001F2CD5"/>
    <w:rsid w:val="002000D9"/>
    <w:rsid w:val="00203507"/>
    <w:rsid w:val="0020386D"/>
    <w:rsid w:val="002040B7"/>
    <w:rsid w:val="0020484B"/>
    <w:rsid w:val="002106EF"/>
    <w:rsid w:val="0022680F"/>
    <w:rsid w:val="00232D60"/>
    <w:rsid w:val="002477D7"/>
    <w:rsid w:val="002526FE"/>
    <w:rsid w:val="00252CB5"/>
    <w:rsid w:val="00257A2C"/>
    <w:rsid w:val="00263007"/>
    <w:rsid w:val="00273A97"/>
    <w:rsid w:val="00297FE3"/>
    <w:rsid w:val="002A162A"/>
    <w:rsid w:val="002A6B5D"/>
    <w:rsid w:val="002A6E98"/>
    <w:rsid w:val="002B4840"/>
    <w:rsid w:val="002B654D"/>
    <w:rsid w:val="002B7E1D"/>
    <w:rsid w:val="002C605A"/>
    <w:rsid w:val="002D4989"/>
    <w:rsid w:val="002D68B2"/>
    <w:rsid w:val="002D7BB7"/>
    <w:rsid w:val="002E3D80"/>
    <w:rsid w:val="002E736F"/>
    <w:rsid w:val="002F26FD"/>
    <w:rsid w:val="002F4D18"/>
    <w:rsid w:val="00300DF4"/>
    <w:rsid w:val="00303390"/>
    <w:rsid w:val="00304385"/>
    <w:rsid w:val="0030440E"/>
    <w:rsid w:val="00307E1F"/>
    <w:rsid w:val="00323B0D"/>
    <w:rsid w:val="003320F0"/>
    <w:rsid w:val="00334F88"/>
    <w:rsid w:val="003372A1"/>
    <w:rsid w:val="00337A46"/>
    <w:rsid w:val="003460E7"/>
    <w:rsid w:val="00353EA5"/>
    <w:rsid w:val="003709D6"/>
    <w:rsid w:val="00393F7A"/>
    <w:rsid w:val="003945CE"/>
    <w:rsid w:val="003961D3"/>
    <w:rsid w:val="0039723C"/>
    <w:rsid w:val="003B0933"/>
    <w:rsid w:val="003B4EE1"/>
    <w:rsid w:val="003B660D"/>
    <w:rsid w:val="003C78E9"/>
    <w:rsid w:val="003D412D"/>
    <w:rsid w:val="003D4F0E"/>
    <w:rsid w:val="003E3A61"/>
    <w:rsid w:val="003E5BED"/>
    <w:rsid w:val="003F05A6"/>
    <w:rsid w:val="003F6DA5"/>
    <w:rsid w:val="003F72B1"/>
    <w:rsid w:val="00426195"/>
    <w:rsid w:val="00462EC6"/>
    <w:rsid w:val="00473C7B"/>
    <w:rsid w:val="004743C2"/>
    <w:rsid w:val="00483A38"/>
    <w:rsid w:val="004A6288"/>
    <w:rsid w:val="004C21AA"/>
    <w:rsid w:val="004C2A55"/>
    <w:rsid w:val="004D1DD1"/>
    <w:rsid w:val="004D4777"/>
    <w:rsid w:val="004E4E93"/>
    <w:rsid w:val="00511969"/>
    <w:rsid w:val="005145FA"/>
    <w:rsid w:val="00514F55"/>
    <w:rsid w:val="005200C0"/>
    <w:rsid w:val="00522A3C"/>
    <w:rsid w:val="005376BA"/>
    <w:rsid w:val="005454A7"/>
    <w:rsid w:val="00552589"/>
    <w:rsid w:val="005534E5"/>
    <w:rsid w:val="005541B5"/>
    <w:rsid w:val="005558FE"/>
    <w:rsid w:val="005609D4"/>
    <w:rsid w:val="0057427B"/>
    <w:rsid w:val="00574D6C"/>
    <w:rsid w:val="00582449"/>
    <w:rsid w:val="005853FA"/>
    <w:rsid w:val="005858CF"/>
    <w:rsid w:val="005A0F3D"/>
    <w:rsid w:val="005A2AF4"/>
    <w:rsid w:val="005A3D16"/>
    <w:rsid w:val="005B3C40"/>
    <w:rsid w:val="005B5DE2"/>
    <w:rsid w:val="005C1A1E"/>
    <w:rsid w:val="005C2098"/>
    <w:rsid w:val="005E2626"/>
    <w:rsid w:val="00600D65"/>
    <w:rsid w:val="00611612"/>
    <w:rsid w:val="00614611"/>
    <w:rsid w:val="00617AD8"/>
    <w:rsid w:val="006222C7"/>
    <w:rsid w:val="00623B06"/>
    <w:rsid w:val="006341CF"/>
    <w:rsid w:val="006478A4"/>
    <w:rsid w:val="00653D30"/>
    <w:rsid w:val="006551D5"/>
    <w:rsid w:val="0065789E"/>
    <w:rsid w:val="006608DC"/>
    <w:rsid w:val="00660F23"/>
    <w:rsid w:val="00664C00"/>
    <w:rsid w:val="00684E28"/>
    <w:rsid w:val="00685C0F"/>
    <w:rsid w:val="006866A2"/>
    <w:rsid w:val="006B2B60"/>
    <w:rsid w:val="006B388D"/>
    <w:rsid w:val="006C176E"/>
    <w:rsid w:val="006E0EBB"/>
    <w:rsid w:val="006F1314"/>
    <w:rsid w:val="006F4246"/>
    <w:rsid w:val="007113BC"/>
    <w:rsid w:val="0071237E"/>
    <w:rsid w:val="00713779"/>
    <w:rsid w:val="00715D1F"/>
    <w:rsid w:val="007166A9"/>
    <w:rsid w:val="00725F23"/>
    <w:rsid w:val="00737F6A"/>
    <w:rsid w:val="0075148A"/>
    <w:rsid w:val="0075163D"/>
    <w:rsid w:val="00761DD2"/>
    <w:rsid w:val="007655DC"/>
    <w:rsid w:val="00766741"/>
    <w:rsid w:val="007937F7"/>
    <w:rsid w:val="0079628D"/>
    <w:rsid w:val="007A2EA7"/>
    <w:rsid w:val="007A3F99"/>
    <w:rsid w:val="007A5839"/>
    <w:rsid w:val="007B1C18"/>
    <w:rsid w:val="007B3786"/>
    <w:rsid w:val="007C495E"/>
    <w:rsid w:val="007E736A"/>
    <w:rsid w:val="007F4F9B"/>
    <w:rsid w:val="00801C93"/>
    <w:rsid w:val="00803304"/>
    <w:rsid w:val="008033FC"/>
    <w:rsid w:val="008100DB"/>
    <w:rsid w:val="00811E1E"/>
    <w:rsid w:val="00812032"/>
    <w:rsid w:val="00812593"/>
    <w:rsid w:val="00812744"/>
    <w:rsid w:val="0081437D"/>
    <w:rsid w:val="00815A21"/>
    <w:rsid w:val="0082141B"/>
    <w:rsid w:val="00822302"/>
    <w:rsid w:val="008424A1"/>
    <w:rsid w:val="008427AB"/>
    <w:rsid w:val="008452FA"/>
    <w:rsid w:val="00886BA5"/>
    <w:rsid w:val="008A41C6"/>
    <w:rsid w:val="008A6BE9"/>
    <w:rsid w:val="008B0BF3"/>
    <w:rsid w:val="008C018D"/>
    <w:rsid w:val="008D68FF"/>
    <w:rsid w:val="008D72A1"/>
    <w:rsid w:val="008E19D1"/>
    <w:rsid w:val="008E210D"/>
    <w:rsid w:val="008E2FB2"/>
    <w:rsid w:val="008E4C51"/>
    <w:rsid w:val="008F66F8"/>
    <w:rsid w:val="008F7105"/>
    <w:rsid w:val="00904500"/>
    <w:rsid w:val="00904F01"/>
    <w:rsid w:val="00910A22"/>
    <w:rsid w:val="009122C7"/>
    <w:rsid w:val="00922AAE"/>
    <w:rsid w:val="009324A2"/>
    <w:rsid w:val="0093604F"/>
    <w:rsid w:val="00962D17"/>
    <w:rsid w:val="009707C6"/>
    <w:rsid w:val="00972086"/>
    <w:rsid w:val="009737CA"/>
    <w:rsid w:val="00980342"/>
    <w:rsid w:val="009843F1"/>
    <w:rsid w:val="00984CD6"/>
    <w:rsid w:val="009968D2"/>
    <w:rsid w:val="009C7F34"/>
    <w:rsid w:val="009D1A28"/>
    <w:rsid w:val="009F1BC5"/>
    <w:rsid w:val="00A031FB"/>
    <w:rsid w:val="00A1147E"/>
    <w:rsid w:val="00A21720"/>
    <w:rsid w:val="00A23311"/>
    <w:rsid w:val="00A26A30"/>
    <w:rsid w:val="00A2757F"/>
    <w:rsid w:val="00A4041A"/>
    <w:rsid w:val="00A43C50"/>
    <w:rsid w:val="00A43CF4"/>
    <w:rsid w:val="00A47FD9"/>
    <w:rsid w:val="00A56F7A"/>
    <w:rsid w:val="00A75109"/>
    <w:rsid w:val="00A76C8B"/>
    <w:rsid w:val="00A8637C"/>
    <w:rsid w:val="00A96EFF"/>
    <w:rsid w:val="00A975AE"/>
    <w:rsid w:val="00AA123A"/>
    <w:rsid w:val="00AA2496"/>
    <w:rsid w:val="00AA35F0"/>
    <w:rsid w:val="00AB0616"/>
    <w:rsid w:val="00AB357E"/>
    <w:rsid w:val="00AB4EC1"/>
    <w:rsid w:val="00AB5317"/>
    <w:rsid w:val="00AC2921"/>
    <w:rsid w:val="00AC3552"/>
    <w:rsid w:val="00AD5396"/>
    <w:rsid w:val="00AE028E"/>
    <w:rsid w:val="00AE152D"/>
    <w:rsid w:val="00AE588F"/>
    <w:rsid w:val="00AF4B03"/>
    <w:rsid w:val="00AF6395"/>
    <w:rsid w:val="00B115C9"/>
    <w:rsid w:val="00B30175"/>
    <w:rsid w:val="00B307C8"/>
    <w:rsid w:val="00B34EC4"/>
    <w:rsid w:val="00B35397"/>
    <w:rsid w:val="00B40E8C"/>
    <w:rsid w:val="00B471CC"/>
    <w:rsid w:val="00B830DC"/>
    <w:rsid w:val="00B92250"/>
    <w:rsid w:val="00B94349"/>
    <w:rsid w:val="00B96346"/>
    <w:rsid w:val="00BA6254"/>
    <w:rsid w:val="00BB18AD"/>
    <w:rsid w:val="00BB5B5C"/>
    <w:rsid w:val="00BB6E48"/>
    <w:rsid w:val="00BB709F"/>
    <w:rsid w:val="00BC2942"/>
    <w:rsid w:val="00BC463E"/>
    <w:rsid w:val="00BC5317"/>
    <w:rsid w:val="00BD0E15"/>
    <w:rsid w:val="00BD48E0"/>
    <w:rsid w:val="00BD4CE3"/>
    <w:rsid w:val="00BD765D"/>
    <w:rsid w:val="00BD79D8"/>
    <w:rsid w:val="00BE1BED"/>
    <w:rsid w:val="00BE453F"/>
    <w:rsid w:val="00BF3F20"/>
    <w:rsid w:val="00BF746A"/>
    <w:rsid w:val="00C05CCC"/>
    <w:rsid w:val="00C10478"/>
    <w:rsid w:val="00C15A62"/>
    <w:rsid w:val="00C17CB4"/>
    <w:rsid w:val="00C21484"/>
    <w:rsid w:val="00C25B55"/>
    <w:rsid w:val="00C25F8E"/>
    <w:rsid w:val="00C26624"/>
    <w:rsid w:val="00C31642"/>
    <w:rsid w:val="00C3591A"/>
    <w:rsid w:val="00C46B5B"/>
    <w:rsid w:val="00C47D82"/>
    <w:rsid w:val="00C50BD7"/>
    <w:rsid w:val="00C5405C"/>
    <w:rsid w:val="00C555F6"/>
    <w:rsid w:val="00C772EC"/>
    <w:rsid w:val="00C8263C"/>
    <w:rsid w:val="00C82689"/>
    <w:rsid w:val="00C84BF5"/>
    <w:rsid w:val="00C85FAA"/>
    <w:rsid w:val="00C94D4C"/>
    <w:rsid w:val="00C97A8A"/>
    <w:rsid w:val="00CA31FD"/>
    <w:rsid w:val="00CA3331"/>
    <w:rsid w:val="00CA518B"/>
    <w:rsid w:val="00CA7BE2"/>
    <w:rsid w:val="00CB06B3"/>
    <w:rsid w:val="00CB534C"/>
    <w:rsid w:val="00CC3F67"/>
    <w:rsid w:val="00CE2647"/>
    <w:rsid w:val="00D012D1"/>
    <w:rsid w:val="00D120E6"/>
    <w:rsid w:val="00D21BEA"/>
    <w:rsid w:val="00D25017"/>
    <w:rsid w:val="00D34BEB"/>
    <w:rsid w:val="00D36484"/>
    <w:rsid w:val="00D42FE3"/>
    <w:rsid w:val="00D633E3"/>
    <w:rsid w:val="00D676C0"/>
    <w:rsid w:val="00D74B1C"/>
    <w:rsid w:val="00D77EED"/>
    <w:rsid w:val="00D919B4"/>
    <w:rsid w:val="00D95CBB"/>
    <w:rsid w:val="00DA3999"/>
    <w:rsid w:val="00DB0034"/>
    <w:rsid w:val="00DB5F4A"/>
    <w:rsid w:val="00DC741F"/>
    <w:rsid w:val="00DD7F3D"/>
    <w:rsid w:val="00DE1E28"/>
    <w:rsid w:val="00DE3CD4"/>
    <w:rsid w:val="00DF0AF0"/>
    <w:rsid w:val="00DF2079"/>
    <w:rsid w:val="00DF2682"/>
    <w:rsid w:val="00DF6E22"/>
    <w:rsid w:val="00E0155B"/>
    <w:rsid w:val="00E204A8"/>
    <w:rsid w:val="00E20BEB"/>
    <w:rsid w:val="00E4355F"/>
    <w:rsid w:val="00E438F7"/>
    <w:rsid w:val="00E50991"/>
    <w:rsid w:val="00E766F2"/>
    <w:rsid w:val="00E8132D"/>
    <w:rsid w:val="00E92A0D"/>
    <w:rsid w:val="00E97660"/>
    <w:rsid w:val="00EB0D6E"/>
    <w:rsid w:val="00EB3882"/>
    <w:rsid w:val="00EC2D5E"/>
    <w:rsid w:val="00EC6F1F"/>
    <w:rsid w:val="00EC75FF"/>
    <w:rsid w:val="00EC7EA7"/>
    <w:rsid w:val="00ED3297"/>
    <w:rsid w:val="00ED5E7B"/>
    <w:rsid w:val="00EE3BBC"/>
    <w:rsid w:val="00EF2558"/>
    <w:rsid w:val="00EF5BBB"/>
    <w:rsid w:val="00F05385"/>
    <w:rsid w:val="00F143EA"/>
    <w:rsid w:val="00F15E06"/>
    <w:rsid w:val="00F17913"/>
    <w:rsid w:val="00F263EC"/>
    <w:rsid w:val="00F52F59"/>
    <w:rsid w:val="00F6110A"/>
    <w:rsid w:val="00F6474F"/>
    <w:rsid w:val="00F653CF"/>
    <w:rsid w:val="00F7455B"/>
    <w:rsid w:val="00F746F9"/>
    <w:rsid w:val="00F86F87"/>
    <w:rsid w:val="00F90A88"/>
    <w:rsid w:val="00FB0157"/>
    <w:rsid w:val="00FB5E22"/>
    <w:rsid w:val="00FC655D"/>
    <w:rsid w:val="00FF011F"/>
    <w:rsid w:val="00FF40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B39E"/>
  <w15:docId w15:val="{E6FD96E9-2F85-4B1A-B05A-AB38579A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5405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85F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Kommentarhenvisning">
    <w:name w:val="annotation reference"/>
    <w:basedOn w:val="Standardskrifttypeiafsnit"/>
    <w:uiPriority w:val="99"/>
    <w:semiHidden/>
    <w:unhideWhenUsed/>
    <w:rsid w:val="006F4246"/>
    <w:rPr>
      <w:sz w:val="16"/>
      <w:szCs w:val="16"/>
    </w:rPr>
  </w:style>
  <w:style w:type="paragraph" w:styleId="Kommentartekst">
    <w:name w:val="annotation text"/>
    <w:basedOn w:val="Normal"/>
    <w:link w:val="KommentartekstTegn"/>
    <w:uiPriority w:val="99"/>
    <w:semiHidden/>
    <w:unhideWhenUsed/>
    <w:rsid w:val="006F4246"/>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6F4246"/>
    <w:rPr>
      <w:sz w:val="20"/>
      <w:szCs w:val="20"/>
    </w:rPr>
  </w:style>
  <w:style w:type="paragraph" w:styleId="Kommentaremne">
    <w:name w:val="annotation subject"/>
    <w:basedOn w:val="Kommentartekst"/>
    <w:next w:val="Kommentartekst"/>
    <w:link w:val="KommentaremneTegn"/>
    <w:uiPriority w:val="99"/>
    <w:semiHidden/>
    <w:unhideWhenUsed/>
    <w:rsid w:val="006F4246"/>
    <w:rPr>
      <w:b/>
      <w:bCs/>
    </w:rPr>
  </w:style>
  <w:style w:type="character" w:customStyle="1" w:styleId="KommentaremneTegn">
    <w:name w:val="Kommentaremne Tegn"/>
    <w:basedOn w:val="KommentartekstTegn"/>
    <w:link w:val="Kommentaremne"/>
    <w:uiPriority w:val="99"/>
    <w:semiHidden/>
    <w:rsid w:val="006F4246"/>
    <w:rPr>
      <w:b/>
      <w:bCs/>
      <w:sz w:val="20"/>
      <w:szCs w:val="20"/>
    </w:rPr>
  </w:style>
  <w:style w:type="paragraph" w:styleId="Korrektur">
    <w:name w:val="Revision"/>
    <w:hidden/>
    <w:uiPriority w:val="99"/>
    <w:semiHidden/>
    <w:rsid w:val="0022680F"/>
    <w:pPr>
      <w:spacing w:after="0" w:line="240" w:lineRule="auto"/>
    </w:pPr>
  </w:style>
  <w:style w:type="character" w:customStyle="1" w:styleId="Overskrift3Tegn">
    <w:name w:val="Overskrift 3 Tegn"/>
    <w:basedOn w:val="Standardskrifttypeiafsnit"/>
    <w:link w:val="Overskrift3"/>
    <w:uiPriority w:val="9"/>
    <w:rsid w:val="00C5405C"/>
    <w:rPr>
      <w:rFonts w:asciiTheme="majorHAnsi" w:eastAsiaTheme="majorEastAsia" w:hAnsiTheme="majorHAnsi" w:cstheme="majorBidi"/>
      <w:b/>
      <w:bCs/>
      <w:color w:val="4F81BD" w:themeColor="accent1"/>
    </w:rPr>
  </w:style>
  <w:style w:type="paragraph" w:styleId="Billedtekst">
    <w:name w:val="caption"/>
    <w:basedOn w:val="Normal"/>
    <w:next w:val="Normal"/>
    <w:uiPriority w:val="35"/>
    <w:unhideWhenUsed/>
    <w:qFormat/>
    <w:rsid w:val="00BB5B5C"/>
    <w:pPr>
      <w:spacing w:line="240" w:lineRule="auto"/>
    </w:pPr>
    <w:rPr>
      <w:b/>
      <w:bCs/>
      <w:color w:val="4F81BD" w:themeColor="accent1"/>
      <w:sz w:val="18"/>
      <w:szCs w:val="18"/>
    </w:rPr>
  </w:style>
  <w:style w:type="character" w:customStyle="1" w:styleId="Overskrift4Tegn">
    <w:name w:val="Overskrift 4 Tegn"/>
    <w:basedOn w:val="Standardskrifttypeiafsnit"/>
    <w:link w:val="Overskrift4"/>
    <w:uiPriority w:val="9"/>
    <w:rsid w:val="00C85FAA"/>
    <w:rPr>
      <w:rFonts w:asciiTheme="majorHAnsi" w:eastAsiaTheme="majorEastAsia" w:hAnsiTheme="majorHAnsi" w:cstheme="majorBidi"/>
      <w:b/>
      <w:bCs/>
      <w:i/>
      <w:iCs/>
      <w:color w:val="4F81BD" w:themeColor="accent1"/>
    </w:rPr>
  </w:style>
  <w:style w:type="character" w:styleId="Hyperlink">
    <w:name w:val="Hyperlink"/>
    <w:basedOn w:val="Standardskrifttypeiafsnit"/>
    <w:uiPriority w:val="99"/>
    <w:unhideWhenUsed/>
    <w:rsid w:val="001A7B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A47FCE-67FC-4F6D-8507-AF5FA3D0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5873</TotalTime>
  <Pages>35</Pages>
  <Words>8200</Words>
  <Characters>50027</Characters>
  <Application>Microsoft Office Word</Application>
  <DocSecurity>0</DocSecurity>
  <Lines>416</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dc:creator>
  <cp:keywords/>
  <dc:description/>
  <cp:lastModifiedBy>Jasper Petersen</cp:lastModifiedBy>
  <cp:revision>1</cp:revision>
  <dcterms:created xsi:type="dcterms:W3CDTF">2018-11-01T10:54:00Z</dcterms:created>
  <dcterms:modified xsi:type="dcterms:W3CDTF">2018-12-17T17:19:00Z</dcterms:modified>
</cp:coreProperties>
</file>